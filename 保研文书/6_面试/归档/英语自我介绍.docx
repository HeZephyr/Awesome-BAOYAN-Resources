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077" w:rsidRPr="00846C70" w:rsidRDefault="001F4077" w:rsidP="001F4077">
      <w:pPr>
        <w:rPr>
          <w:rFonts w:ascii="Times New Roman" w:hAnsi="Times New Roman" w:cs="Times New Roman"/>
          <w:sz w:val="28"/>
          <w:szCs w:val="24"/>
          <w:rPrChange w:id="0" w:author="macheng" w:date="2019-03-13T11:27:00Z">
            <w:rPr>
              <w:sz w:val="24"/>
              <w:szCs w:val="24"/>
            </w:rPr>
          </w:rPrChange>
        </w:rPr>
      </w:pPr>
      <w:r w:rsidRPr="00846C70">
        <w:rPr>
          <w:rFonts w:ascii="Times New Roman" w:hAnsi="Times New Roman" w:cs="Times New Roman"/>
          <w:sz w:val="28"/>
          <w:szCs w:val="24"/>
          <w:rPrChange w:id="1" w:author="macheng" w:date="2019-03-13T11:27:00Z">
            <w:rPr>
              <w:sz w:val="24"/>
              <w:szCs w:val="24"/>
            </w:rPr>
          </w:rPrChange>
        </w:rPr>
        <w:t xml:space="preserve">Good </w:t>
      </w:r>
      <w:ins w:id="2" w:author="macheng" w:date="2019-03-12T19:09:00Z">
        <w:r w:rsidR="00100625" w:rsidRPr="00846C70">
          <w:rPr>
            <w:rFonts w:ascii="Times New Roman" w:hAnsi="Times New Roman" w:cs="Times New Roman"/>
            <w:sz w:val="28"/>
            <w:szCs w:val="24"/>
            <w:rPrChange w:id="3" w:author="macheng" w:date="2019-03-13T11:27:00Z">
              <w:rPr>
                <w:sz w:val="24"/>
                <w:szCs w:val="24"/>
              </w:rPr>
            </w:rPrChange>
          </w:rPr>
          <w:t>afternoon</w:t>
        </w:r>
      </w:ins>
      <w:del w:id="4" w:author="macheng" w:date="2019-03-12T19:09:00Z">
        <w:r w:rsidRPr="00846C70" w:rsidDel="00100625">
          <w:rPr>
            <w:rFonts w:ascii="Times New Roman" w:hAnsi="Times New Roman" w:cs="Times New Roman"/>
            <w:sz w:val="28"/>
            <w:szCs w:val="24"/>
            <w:rPrChange w:id="5" w:author="macheng" w:date="2019-03-13T11:27:00Z">
              <w:rPr>
                <w:sz w:val="24"/>
                <w:szCs w:val="24"/>
              </w:rPr>
            </w:rPrChange>
          </w:rPr>
          <w:delText>morning</w:delText>
        </w:r>
      </w:del>
      <w:r w:rsidRPr="00846C70">
        <w:rPr>
          <w:rFonts w:ascii="Times New Roman" w:hAnsi="Times New Roman" w:cs="Times New Roman"/>
          <w:sz w:val="28"/>
          <w:szCs w:val="24"/>
          <w:rPrChange w:id="6" w:author="macheng" w:date="2019-03-13T11:27:00Z">
            <w:rPr>
              <w:sz w:val="24"/>
              <w:szCs w:val="24"/>
            </w:rPr>
          </w:rPrChange>
        </w:rPr>
        <w:t xml:space="preserve">. Dear </w:t>
      </w:r>
      <w:del w:id="7" w:author="T430" w:date="2018-03-13T20:02:00Z">
        <w:r w:rsidRPr="00846C70" w:rsidDel="00FD711E">
          <w:rPr>
            <w:rFonts w:ascii="Times New Roman" w:hAnsi="Times New Roman" w:cs="Times New Roman"/>
            <w:sz w:val="28"/>
            <w:szCs w:val="24"/>
            <w:rPrChange w:id="8" w:author="macheng" w:date="2019-03-13T11:27:00Z">
              <w:rPr>
                <w:sz w:val="24"/>
                <w:szCs w:val="24"/>
              </w:rPr>
            </w:rPrChange>
          </w:rPr>
          <w:delText xml:space="preserve">distinguished </w:delText>
        </w:r>
      </w:del>
      <w:r w:rsidRPr="00846C70">
        <w:rPr>
          <w:rFonts w:ascii="Times New Roman" w:hAnsi="Times New Roman" w:cs="Times New Roman"/>
          <w:sz w:val="28"/>
          <w:szCs w:val="24"/>
          <w:rPrChange w:id="9" w:author="macheng" w:date="2019-03-13T11:27:00Z">
            <w:rPr>
              <w:sz w:val="24"/>
              <w:szCs w:val="24"/>
            </w:rPr>
          </w:rPrChange>
        </w:rPr>
        <w:t>teachers!</w:t>
      </w:r>
      <w:ins w:id="10" w:author="T430" w:date="2018-03-13T19:03:00Z">
        <w:r w:rsidR="001B1BAC" w:rsidRPr="00846C70">
          <w:rPr>
            <w:rFonts w:ascii="Times New Roman" w:hAnsi="Times New Roman" w:cs="Times New Roman"/>
            <w:sz w:val="28"/>
            <w:szCs w:val="24"/>
            <w:rPrChange w:id="11" w:author="macheng" w:date="2019-03-13T11:27:00Z">
              <w:rPr>
                <w:sz w:val="24"/>
                <w:szCs w:val="24"/>
              </w:rPr>
            </w:rPrChange>
          </w:rPr>
          <w:t xml:space="preserve"> </w:t>
        </w:r>
      </w:ins>
      <w:r w:rsidRPr="00846C70">
        <w:rPr>
          <w:rFonts w:ascii="Times New Roman" w:hAnsi="Times New Roman" w:cs="Times New Roman"/>
          <w:sz w:val="28"/>
          <w:szCs w:val="24"/>
          <w:rPrChange w:id="12" w:author="macheng" w:date="2019-03-13T11:27:00Z">
            <w:rPr>
              <w:sz w:val="24"/>
              <w:szCs w:val="24"/>
            </w:rPr>
          </w:rPrChange>
        </w:rPr>
        <w:t>I am glad to be here for this interview.</w:t>
      </w:r>
      <w:bookmarkStart w:id="13" w:name="_GoBack"/>
      <w:bookmarkEnd w:id="13"/>
    </w:p>
    <w:p w:rsidR="00362E37" w:rsidRPr="00846C70" w:rsidRDefault="001F4077" w:rsidP="001F4077">
      <w:pPr>
        <w:rPr>
          <w:ins w:id="14" w:author="macheng" w:date="2019-03-12T19:24:00Z"/>
          <w:rFonts w:ascii="Times New Roman" w:hAnsi="Times New Roman" w:cs="Times New Roman"/>
          <w:sz w:val="28"/>
          <w:szCs w:val="24"/>
          <w:rPrChange w:id="15" w:author="macheng" w:date="2019-03-13T11:27:00Z">
            <w:rPr>
              <w:ins w:id="16" w:author="macheng" w:date="2019-03-12T19:24:00Z"/>
              <w:sz w:val="24"/>
              <w:szCs w:val="24"/>
            </w:rPr>
          </w:rPrChange>
        </w:rPr>
      </w:pPr>
      <w:del w:id="17" w:author="T430" w:date="2018-03-13T19:04:00Z">
        <w:r w:rsidRPr="00846C70" w:rsidDel="001B1BAC">
          <w:rPr>
            <w:rFonts w:ascii="Times New Roman" w:hAnsi="Times New Roman" w:cs="Times New Roman"/>
            <w:sz w:val="28"/>
            <w:szCs w:val="24"/>
            <w:rPrChange w:id="18" w:author="macheng" w:date="2019-03-13T11:27:00Z">
              <w:rPr>
                <w:sz w:val="24"/>
                <w:szCs w:val="24"/>
              </w:rPr>
            </w:rPrChange>
          </w:rPr>
          <w:delText>To begin with</w:delText>
        </w:r>
      </w:del>
      <w:ins w:id="19" w:author="T430" w:date="2018-03-13T19:04:00Z">
        <w:del w:id="20" w:author="macheng" w:date="2019-03-12T19:20:00Z">
          <w:r w:rsidR="001B1BAC" w:rsidRPr="00846C70" w:rsidDel="00362E37">
            <w:rPr>
              <w:rFonts w:ascii="Times New Roman" w:hAnsi="Times New Roman" w:cs="Times New Roman"/>
              <w:sz w:val="28"/>
              <w:szCs w:val="24"/>
              <w:rPrChange w:id="21" w:author="macheng" w:date="2019-03-13T11:27:00Z">
                <w:rPr>
                  <w:sz w:val="24"/>
                  <w:szCs w:val="24"/>
                </w:rPr>
              </w:rPrChange>
            </w:rPr>
            <w:delText>At firstly</w:delText>
          </w:r>
        </w:del>
      </w:ins>
      <w:del w:id="22" w:author="macheng" w:date="2019-03-12T19:20:00Z">
        <w:r w:rsidRPr="00846C70" w:rsidDel="00362E37">
          <w:rPr>
            <w:rFonts w:ascii="Times New Roman" w:hAnsi="Times New Roman" w:cs="Times New Roman"/>
            <w:sz w:val="28"/>
            <w:szCs w:val="24"/>
            <w:rPrChange w:id="23" w:author="macheng" w:date="2019-03-13T11:27:00Z">
              <w:rPr>
                <w:sz w:val="24"/>
                <w:szCs w:val="24"/>
              </w:rPr>
            </w:rPrChange>
          </w:rPr>
          <w:delText>,</w:delText>
        </w:r>
      </w:del>
      <w:ins w:id="24" w:author="T430" w:date="2018-03-13T19:04:00Z">
        <w:del w:id="25" w:author="macheng" w:date="2019-03-12T19:20:00Z">
          <w:r w:rsidR="001B1BAC" w:rsidRPr="00846C70" w:rsidDel="00362E37">
            <w:rPr>
              <w:rFonts w:ascii="Times New Roman" w:hAnsi="Times New Roman" w:cs="Times New Roman"/>
              <w:sz w:val="28"/>
              <w:szCs w:val="24"/>
              <w:rPrChange w:id="26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del w:id="27" w:author="macheng" w:date="2019-03-12T19:20:00Z">
        <w:r w:rsidRPr="00846C70" w:rsidDel="00362E37">
          <w:rPr>
            <w:rFonts w:ascii="Times New Roman" w:hAnsi="Times New Roman" w:cs="Times New Roman"/>
            <w:sz w:val="28"/>
            <w:szCs w:val="24"/>
            <w:rPrChange w:id="28" w:author="macheng" w:date="2019-03-13T11:27:00Z">
              <w:rPr>
                <w:sz w:val="24"/>
                <w:szCs w:val="24"/>
              </w:rPr>
            </w:rPrChange>
          </w:rPr>
          <w:delText>allow me to give a brief self-</w:delText>
        </w:r>
      </w:del>
      <w:ins w:id="29" w:author="T430" w:date="2018-03-13T19:04:00Z">
        <w:del w:id="30" w:author="macheng" w:date="2019-03-12T19:20:00Z">
          <w:r w:rsidR="001B1BAC" w:rsidRPr="00846C70" w:rsidDel="00362E37">
            <w:rPr>
              <w:rFonts w:ascii="Times New Roman" w:hAnsi="Times New Roman" w:cs="Times New Roman"/>
              <w:sz w:val="28"/>
              <w:szCs w:val="24"/>
              <w:rPrChange w:id="31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del w:id="32" w:author="macheng" w:date="2019-03-12T19:20:00Z">
        <w:r w:rsidRPr="00846C70" w:rsidDel="00362E37">
          <w:rPr>
            <w:rFonts w:ascii="Times New Roman" w:hAnsi="Times New Roman" w:cs="Times New Roman"/>
            <w:sz w:val="28"/>
            <w:szCs w:val="24"/>
            <w:rPrChange w:id="33" w:author="macheng" w:date="2019-03-13T11:27:00Z">
              <w:rPr>
                <w:sz w:val="24"/>
                <w:szCs w:val="24"/>
              </w:rPr>
            </w:rPrChange>
          </w:rPr>
          <w:delText>introduc</w:delText>
        </w:r>
      </w:del>
      <w:ins w:id="34" w:author="T430" w:date="2018-03-13T19:04:00Z">
        <w:del w:id="35" w:author="macheng" w:date="2019-03-12T19:20:00Z">
          <w:r w:rsidR="001B1BAC" w:rsidRPr="00846C70" w:rsidDel="00362E37">
            <w:rPr>
              <w:rFonts w:ascii="Times New Roman" w:hAnsi="Times New Roman" w:cs="Times New Roman"/>
              <w:sz w:val="28"/>
              <w:szCs w:val="24"/>
              <w:rPrChange w:id="36" w:author="macheng" w:date="2019-03-13T11:27:00Z">
                <w:rPr>
                  <w:sz w:val="24"/>
                  <w:szCs w:val="24"/>
                </w:rPr>
              </w:rPrChange>
            </w:rPr>
            <w:delText>e myself</w:delText>
          </w:r>
        </w:del>
      </w:ins>
      <w:del w:id="37" w:author="macheng" w:date="2019-03-12T19:20:00Z">
        <w:r w:rsidRPr="00846C70" w:rsidDel="00362E37">
          <w:rPr>
            <w:rFonts w:ascii="Times New Roman" w:hAnsi="Times New Roman" w:cs="Times New Roman"/>
            <w:sz w:val="28"/>
            <w:szCs w:val="24"/>
            <w:rPrChange w:id="38" w:author="macheng" w:date="2019-03-13T11:27:00Z">
              <w:rPr>
                <w:sz w:val="24"/>
                <w:szCs w:val="24"/>
              </w:rPr>
            </w:rPrChange>
          </w:rPr>
          <w:delText>tion.</w:delText>
        </w:r>
      </w:del>
      <w:ins w:id="39" w:author="T430" w:date="2018-03-13T19:04:00Z">
        <w:del w:id="40" w:author="macheng" w:date="2019-03-12T19:20:00Z">
          <w:r w:rsidR="001B1BAC" w:rsidRPr="00846C70" w:rsidDel="00362E37">
            <w:rPr>
              <w:rFonts w:ascii="Times New Roman" w:hAnsi="Times New Roman" w:cs="Times New Roman"/>
              <w:sz w:val="28"/>
              <w:szCs w:val="24"/>
              <w:rPrChange w:id="41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r w:rsidRPr="00846C70">
        <w:rPr>
          <w:rFonts w:ascii="Times New Roman" w:hAnsi="Times New Roman" w:cs="Times New Roman"/>
          <w:sz w:val="28"/>
          <w:szCs w:val="24"/>
          <w:rPrChange w:id="42" w:author="macheng" w:date="2019-03-13T11:27:00Z">
            <w:rPr>
              <w:sz w:val="24"/>
              <w:szCs w:val="24"/>
            </w:rPr>
          </w:rPrChange>
        </w:rPr>
        <w:t xml:space="preserve">My name is </w:t>
      </w:r>
      <w:ins w:id="43" w:author="macheng" w:date="2019-03-26T13:31:00Z">
        <w:r w:rsidR="00A4479B">
          <w:rPr>
            <w:rFonts w:ascii="Times New Roman" w:hAnsi="Times New Roman" w:cs="Times New Roman"/>
            <w:sz w:val="28"/>
            <w:szCs w:val="24"/>
          </w:rPr>
          <w:t>xx</w:t>
        </w:r>
      </w:ins>
      <w:del w:id="44" w:author="macheng" w:date="2019-03-12T18:56:00Z">
        <w:r w:rsidRPr="00846C70" w:rsidDel="00004B86">
          <w:rPr>
            <w:rFonts w:ascii="Times New Roman" w:hAnsi="Times New Roman" w:cs="Times New Roman"/>
            <w:sz w:val="28"/>
            <w:szCs w:val="24"/>
            <w:rPrChange w:id="45" w:author="macheng" w:date="2019-03-13T11:27:00Z">
              <w:rPr>
                <w:sz w:val="24"/>
                <w:szCs w:val="24"/>
              </w:rPr>
            </w:rPrChange>
          </w:rPr>
          <w:delText>Cao Hongmei</w:delText>
        </w:r>
      </w:del>
      <w:ins w:id="46" w:author="T430" w:date="2018-03-13T19:05:00Z">
        <w:del w:id="47" w:author="macheng" w:date="2019-03-12T18:56:00Z">
          <w:r w:rsidR="001B1BAC" w:rsidRPr="00846C70" w:rsidDel="00004B86">
            <w:rPr>
              <w:rFonts w:ascii="Times New Roman" w:hAnsi="Times New Roman" w:cs="Times New Roman"/>
              <w:sz w:val="28"/>
              <w:szCs w:val="24"/>
              <w:rPrChange w:id="48" w:author="macheng" w:date="2019-03-13T11:27:00Z">
                <w:rPr>
                  <w:sz w:val="24"/>
                  <w:szCs w:val="24"/>
                </w:rPr>
              </w:rPrChange>
            </w:rPr>
            <w:delText>,</w:delText>
          </w:r>
        </w:del>
      </w:ins>
      <w:del w:id="49" w:author="macheng" w:date="2019-03-12T18:57:00Z">
        <w:r w:rsidRPr="00846C70" w:rsidDel="00004B86">
          <w:rPr>
            <w:rFonts w:ascii="Times New Roman" w:hAnsi="Times New Roman" w:cs="Times New Roman"/>
            <w:sz w:val="28"/>
            <w:szCs w:val="24"/>
            <w:rPrChange w:id="50" w:author="macheng" w:date="2019-03-13T11:27:00Z">
              <w:rPr>
                <w:sz w:val="24"/>
                <w:szCs w:val="24"/>
              </w:rPr>
            </w:rPrChange>
          </w:rPr>
          <w:delText xml:space="preserve"> </w:delText>
        </w:r>
      </w:del>
      <w:del w:id="51" w:author="T430" w:date="2018-03-13T19:05:00Z">
        <w:r w:rsidRPr="00846C70" w:rsidDel="001B1BAC">
          <w:rPr>
            <w:rFonts w:ascii="Times New Roman" w:hAnsi="Times New Roman" w:cs="Times New Roman"/>
            <w:sz w:val="28"/>
            <w:szCs w:val="24"/>
            <w:rPrChange w:id="52" w:author="macheng" w:date="2019-03-13T11:27:00Z">
              <w:rPr>
                <w:sz w:val="24"/>
                <w:szCs w:val="24"/>
              </w:rPr>
            </w:rPrChange>
          </w:rPr>
          <w:delText xml:space="preserve">and I am </w:delText>
        </w:r>
      </w:del>
      <w:del w:id="53" w:author="macheng" w:date="2019-03-12T18:56:00Z">
        <w:r w:rsidRPr="00846C70" w:rsidDel="00004B86">
          <w:rPr>
            <w:rFonts w:ascii="Times New Roman" w:hAnsi="Times New Roman" w:cs="Times New Roman"/>
            <w:sz w:val="28"/>
            <w:szCs w:val="24"/>
            <w:rPrChange w:id="54" w:author="macheng" w:date="2019-03-13T11:27:00Z">
              <w:rPr>
                <w:sz w:val="24"/>
                <w:szCs w:val="24"/>
              </w:rPr>
            </w:rPrChange>
          </w:rPr>
          <w:delText>23 years old</w:delText>
        </w:r>
      </w:del>
      <w:r w:rsidRPr="00846C70">
        <w:rPr>
          <w:rFonts w:ascii="Times New Roman" w:hAnsi="Times New Roman" w:cs="Times New Roman"/>
          <w:sz w:val="28"/>
          <w:szCs w:val="24"/>
          <w:rPrChange w:id="55" w:author="macheng" w:date="2019-03-13T11:27:00Z">
            <w:rPr>
              <w:sz w:val="24"/>
              <w:szCs w:val="24"/>
            </w:rPr>
          </w:rPrChange>
        </w:rPr>
        <w:t>.</w:t>
      </w:r>
      <w:ins w:id="56" w:author="T430" w:date="2018-03-13T19:05:00Z">
        <w:r w:rsidR="001B1BAC" w:rsidRPr="00846C70">
          <w:rPr>
            <w:rFonts w:ascii="Times New Roman" w:hAnsi="Times New Roman" w:cs="Times New Roman"/>
            <w:sz w:val="28"/>
            <w:szCs w:val="24"/>
            <w:rPrChange w:id="57" w:author="macheng" w:date="2019-03-13T11:27:00Z">
              <w:rPr>
                <w:sz w:val="24"/>
                <w:szCs w:val="24"/>
              </w:rPr>
            </w:rPrChange>
          </w:rPr>
          <w:t xml:space="preserve"> </w:t>
        </w:r>
      </w:ins>
      <w:r w:rsidRPr="00846C70">
        <w:rPr>
          <w:rFonts w:ascii="Times New Roman" w:hAnsi="Times New Roman" w:cs="Times New Roman"/>
          <w:sz w:val="28"/>
          <w:szCs w:val="24"/>
          <w:rPrChange w:id="58" w:author="macheng" w:date="2019-03-13T11:27:00Z">
            <w:rPr>
              <w:sz w:val="24"/>
              <w:szCs w:val="24"/>
            </w:rPr>
          </w:rPrChange>
        </w:rPr>
        <w:t xml:space="preserve">I come from </w:t>
      </w:r>
      <w:del w:id="59" w:author="macheng" w:date="2019-03-12T19:21:00Z">
        <w:r w:rsidRPr="00846C70" w:rsidDel="00362E37">
          <w:rPr>
            <w:rFonts w:ascii="Times New Roman" w:hAnsi="Times New Roman" w:cs="Times New Roman"/>
            <w:sz w:val="28"/>
            <w:szCs w:val="24"/>
            <w:rPrChange w:id="60" w:author="macheng" w:date="2019-03-13T11:27:00Z">
              <w:rPr>
                <w:sz w:val="24"/>
                <w:szCs w:val="24"/>
              </w:rPr>
            </w:rPrChange>
          </w:rPr>
          <w:delText>Yancheng of Jiang Su province</w:delText>
        </w:r>
      </w:del>
      <w:ins w:id="61" w:author="macheng" w:date="2019-03-12T19:21:00Z">
        <w:r w:rsidR="00362E37" w:rsidRPr="00846C70">
          <w:rPr>
            <w:rFonts w:ascii="Times New Roman" w:hAnsi="Times New Roman" w:cs="Times New Roman"/>
            <w:sz w:val="28"/>
            <w:szCs w:val="24"/>
            <w:rPrChange w:id="62" w:author="macheng" w:date="2019-03-13T11:27:00Z">
              <w:rPr>
                <w:sz w:val="24"/>
                <w:szCs w:val="24"/>
              </w:rPr>
            </w:rPrChange>
          </w:rPr>
          <w:t>GanSu Provice</w:t>
        </w:r>
      </w:ins>
      <w:ins w:id="63" w:author="macheng" w:date="2019-03-12T19:25:00Z">
        <w:r w:rsidR="00362E37" w:rsidRPr="00846C70">
          <w:rPr>
            <w:rFonts w:ascii="Times New Roman" w:hAnsi="Times New Roman" w:cs="Times New Roman"/>
            <w:sz w:val="28"/>
            <w:szCs w:val="24"/>
            <w:rPrChange w:id="64" w:author="macheng" w:date="2019-03-13T11:27:00Z">
              <w:rPr>
                <w:sz w:val="24"/>
                <w:szCs w:val="24"/>
              </w:rPr>
            </w:rPrChange>
          </w:rPr>
          <w:t>. I am a senior student of Tianjin University and major in computer science and technology at the School of Computer Science</w:t>
        </w:r>
      </w:ins>
      <w:ins w:id="65" w:author="macheng" w:date="2019-03-12T19:44:00Z">
        <w:r w:rsidR="009D3810" w:rsidRPr="00846C70">
          <w:rPr>
            <w:rFonts w:ascii="Times New Roman" w:hAnsi="Times New Roman" w:cs="Times New Roman"/>
            <w:sz w:val="28"/>
            <w:szCs w:val="24"/>
            <w:rPrChange w:id="66" w:author="macheng" w:date="2019-03-13T11:27:00Z">
              <w:rPr>
                <w:sz w:val="24"/>
                <w:szCs w:val="24"/>
              </w:rPr>
            </w:rPrChange>
          </w:rPr>
          <w:t xml:space="preserve"> and technology.</w:t>
        </w:r>
      </w:ins>
      <w:del w:id="67" w:author="macheng" w:date="2019-03-12T19:25:00Z">
        <w:r w:rsidRPr="00846C70" w:rsidDel="00362E37">
          <w:rPr>
            <w:rFonts w:ascii="Times New Roman" w:hAnsi="Times New Roman" w:cs="Times New Roman"/>
            <w:sz w:val="28"/>
            <w:szCs w:val="24"/>
            <w:rPrChange w:id="68" w:author="macheng" w:date="2019-03-13T11:27:00Z">
              <w:rPr>
                <w:sz w:val="24"/>
                <w:szCs w:val="24"/>
              </w:rPr>
            </w:rPrChange>
          </w:rPr>
          <w:delText xml:space="preserve"> </w:delText>
        </w:r>
      </w:del>
    </w:p>
    <w:p w:rsidR="00362E37" w:rsidRPr="00846C70" w:rsidRDefault="00362E37" w:rsidP="001F4077">
      <w:pPr>
        <w:rPr>
          <w:ins w:id="69" w:author="macheng" w:date="2019-03-12T19:24:00Z"/>
          <w:rFonts w:ascii="Times New Roman" w:hAnsi="Times New Roman" w:cs="Times New Roman"/>
          <w:sz w:val="28"/>
          <w:szCs w:val="24"/>
          <w:rPrChange w:id="70" w:author="macheng" w:date="2019-03-13T11:27:00Z">
            <w:rPr>
              <w:ins w:id="71" w:author="macheng" w:date="2019-03-12T19:24:00Z"/>
              <w:sz w:val="24"/>
              <w:szCs w:val="24"/>
            </w:rPr>
          </w:rPrChange>
        </w:rPr>
      </w:pPr>
    </w:p>
    <w:p w:rsidR="00362E37" w:rsidRPr="00846C70" w:rsidRDefault="00DC38D6" w:rsidP="001F4077">
      <w:pPr>
        <w:rPr>
          <w:ins w:id="72" w:author="macheng" w:date="2019-03-12T19:38:00Z"/>
          <w:rFonts w:ascii="Times New Roman" w:hAnsi="Times New Roman" w:cs="Times New Roman"/>
          <w:sz w:val="28"/>
          <w:szCs w:val="24"/>
          <w:rPrChange w:id="73" w:author="macheng" w:date="2019-03-13T11:27:00Z">
            <w:rPr>
              <w:ins w:id="74" w:author="macheng" w:date="2019-03-12T19:38:00Z"/>
              <w:sz w:val="24"/>
              <w:szCs w:val="24"/>
            </w:rPr>
          </w:rPrChange>
        </w:rPr>
      </w:pPr>
      <w:ins w:id="75" w:author="macheng" w:date="2019-03-12T19:29:00Z">
        <w:r w:rsidRPr="00846C70">
          <w:rPr>
            <w:rFonts w:ascii="Times New Roman" w:hAnsi="Times New Roman" w:cs="Times New Roman"/>
            <w:sz w:val="28"/>
            <w:szCs w:val="24"/>
            <w:rPrChange w:id="76" w:author="macheng" w:date="2019-03-13T11:27:00Z">
              <w:rPr>
                <w:sz w:val="24"/>
                <w:szCs w:val="24"/>
              </w:rPr>
            </w:rPrChange>
          </w:rPr>
          <w:t xml:space="preserve">During my undergraduate years, </w:t>
        </w:r>
      </w:ins>
      <w:ins w:id="77" w:author="macheng" w:date="2019-03-12T19:31:00Z">
        <w:r w:rsidRPr="00846C70">
          <w:rPr>
            <w:rFonts w:ascii="Times New Roman" w:hAnsi="Times New Roman" w:cs="Times New Roman"/>
            <w:sz w:val="28"/>
            <w:szCs w:val="24"/>
            <w:rPrChange w:id="78" w:author="macheng" w:date="2019-03-13T11:27:00Z">
              <w:rPr>
                <w:sz w:val="24"/>
                <w:szCs w:val="24"/>
              </w:rPr>
            </w:rPrChange>
          </w:rPr>
          <w:t>I studied hard and won two national inspirational scholarships, three good students and other honorary titles.</w:t>
        </w:r>
      </w:ins>
      <w:ins w:id="79" w:author="macheng" w:date="2019-03-12T19:33:00Z">
        <w:r w:rsidRPr="00846C70">
          <w:rPr>
            <w:rFonts w:ascii="Times New Roman" w:hAnsi="Times New Roman" w:cs="Times New Roman"/>
            <w:sz w:val="28"/>
            <w:szCs w:val="24"/>
            <w:rPrChange w:id="80" w:author="macheng" w:date="2019-03-13T11:27:00Z">
              <w:rPr>
                <w:sz w:val="24"/>
                <w:szCs w:val="24"/>
              </w:rPr>
            </w:rPrChange>
          </w:rPr>
          <w:t xml:space="preserve"> </w:t>
        </w:r>
      </w:ins>
      <w:ins w:id="81" w:author="macheng" w:date="2019-03-12T19:38:00Z">
        <w:r w:rsidRPr="00846C70">
          <w:rPr>
            <w:rFonts w:ascii="Times New Roman" w:hAnsi="Times New Roman" w:cs="Times New Roman"/>
            <w:sz w:val="28"/>
            <w:szCs w:val="24"/>
            <w:rPrChange w:id="82" w:author="macheng" w:date="2019-03-13T11:27:00Z">
              <w:rPr>
                <w:sz w:val="24"/>
                <w:szCs w:val="24"/>
              </w:rPr>
            </w:rPrChange>
          </w:rPr>
          <w:t>I am very interested in natural language processing, so I joined</w:t>
        </w:r>
        <w:r w:rsidR="009D3810" w:rsidRPr="00846C70">
          <w:rPr>
            <w:rFonts w:ascii="Times New Roman" w:hAnsi="Times New Roman" w:cs="Times New Roman"/>
            <w:sz w:val="28"/>
            <w:szCs w:val="24"/>
            <w:rPrChange w:id="83" w:author="macheng" w:date="2019-03-13T11:27:00Z">
              <w:rPr>
                <w:sz w:val="24"/>
                <w:szCs w:val="24"/>
              </w:rPr>
            </w:rPrChange>
          </w:rPr>
          <w:t xml:space="preserve"> the </w:t>
        </w:r>
      </w:ins>
      <w:ins w:id="84" w:author="macheng" w:date="2019-03-12T19:42:00Z">
        <w:r w:rsidR="009D3810" w:rsidRPr="00846C70">
          <w:rPr>
            <w:rFonts w:ascii="Times New Roman" w:hAnsi="Times New Roman" w:cs="Times New Roman"/>
            <w:sz w:val="28"/>
            <w:szCs w:val="24"/>
            <w:rPrChange w:id="85" w:author="macheng" w:date="2019-03-13T11:27:00Z">
              <w:rPr>
                <w:sz w:val="24"/>
                <w:szCs w:val="24"/>
              </w:rPr>
            </w:rPrChange>
          </w:rPr>
          <w:t>NLP</w:t>
        </w:r>
      </w:ins>
      <w:ins w:id="86" w:author="macheng" w:date="2019-03-12T19:38:00Z">
        <w:r w:rsidRPr="00846C70">
          <w:rPr>
            <w:rFonts w:ascii="Times New Roman" w:hAnsi="Times New Roman" w:cs="Times New Roman"/>
            <w:sz w:val="28"/>
            <w:szCs w:val="24"/>
            <w:rPrChange w:id="87" w:author="macheng" w:date="2019-03-13T11:27:00Z">
              <w:rPr>
                <w:sz w:val="24"/>
                <w:szCs w:val="24"/>
              </w:rPr>
            </w:rPrChange>
          </w:rPr>
          <w:t xml:space="preserve"> laboratory, read many excellent papers, and learned a lot of relevant </w:t>
        </w:r>
        <w:r w:rsidR="009D3810" w:rsidRPr="00846C70">
          <w:rPr>
            <w:rFonts w:ascii="Times New Roman" w:hAnsi="Times New Roman" w:cs="Times New Roman"/>
            <w:sz w:val="28"/>
            <w:szCs w:val="24"/>
            <w:rPrChange w:id="88" w:author="macheng" w:date="2019-03-13T11:27:00Z">
              <w:rPr>
                <w:sz w:val="24"/>
                <w:szCs w:val="24"/>
              </w:rPr>
            </w:rPrChange>
          </w:rPr>
          <w:t xml:space="preserve">knowledge, such as text </w:t>
        </w:r>
      </w:ins>
      <w:ins w:id="89" w:author="macheng" w:date="2019-03-12T19:40:00Z">
        <w:r w:rsidR="009D3810" w:rsidRPr="00846C70">
          <w:rPr>
            <w:rFonts w:ascii="Times New Roman" w:hAnsi="Times New Roman" w:cs="Times New Roman"/>
            <w:sz w:val="28"/>
            <w:szCs w:val="24"/>
            <w:rPrChange w:id="90" w:author="macheng" w:date="2019-03-13T11:27:00Z">
              <w:rPr>
                <w:sz w:val="24"/>
                <w:szCs w:val="24"/>
              </w:rPr>
            </w:rPrChange>
          </w:rPr>
          <w:t>summari</w:t>
        </w:r>
      </w:ins>
      <w:ins w:id="91" w:author="macheng" w:date="2019-03-14T09:37:00Z">
        <w:r w:rsidR="00896847">
          <w:rPr>
            <w:rFonts w:ascii="Times New Roman" w:hAnsi="Times New Roman" w:cs="Times New Roman" w:hint="eastAsia"/>
            <w:sz w:val="28"/>
            <w:szCs w:val="24"/>
          </w:rPr>
          <w:t>z</w:t>
        </w:r>
        <w:r w:rsidR="00896847">
          <w:rPr>
            <w:rFonts w:ascii="Times New Roman" w:hAnsi="Times New Roman" w:cs="Times New Roman"/>
            <w:sz w:val="28"/>
            <w:szCs w:val="24"/>
          </w:rPr>
          <w:t>a</w:t>
        </w:r>
      </w:ins>
      <w:ins w:id="92" w:author="macheng" w:date="2019-03-12T19:40:00Z">
        <w:r w:rsidR="00896847">
          <w:rPr>
            <w:rFonts w:ascii="Times New Roman" w:hAnsi="Times New Roman" w:cs="Times New Roman"/>
            <w:sz w:val="28"/>
            <w:szCs w:val="24"/>
          </w:rPr>
          <w:t>t</w:t>
        </w:r>
        <w:r w:rsidR="009D3810" w:rsidRPr="00846C70">
          <w:rPr>
            <w:rFonts w:ascii="Times New Roman" w:hAnsi="Times New Roman" w:cs="Times New Roman"/>
            <w:sz w:val="28"/>
            <w:szCs w:val="24"/>
            <w:rPrChange w:id="93" w:author="macheng" w:date="2019-03-13T11:27:00Z">
              <w:rPr>
                <w:sz w:val="24"/>
                <w:szCs w:val="24"/>
              </w:rPr>
            </w:rPrChange>
          </w:rPr>
          <w:t>ion</w:t>
        </w:r>
      </w:ins>
      <w:ins w:id="94" w:author="macheng" w:date="2019-03-12T19:38:00Z">
        <w:r w:rsidRPr="00846C70">
          <w:rPr>
            <w:rFonts w:ascii="Times New Roman" w:hAnsi="Times New Roman" w:cs="Times New Roman"/>
            <w:sz w:val="28"/>
            <w:szCs w:val="24"/>
            <w:rPrChange w:id="95" w:author="macheng" w:date="2019-03-13T11:27:00Z">
              <w:rPr>
                <w:sz w:val="24"/>
                <w:szCs w:val="24"/>
              </w:rPr>
            </w:rPrChange>
          </w:rPr>
          <w:t>, community detectio</w:t>
        </w:r>
        <w:r w:rsidR="009D3810" w:rsidRPr="00846C70">
          <w:rPr>
            <w:rFonts w:ascii="Times New Roman" w:hAnsi="Times New Roman" w:cs="Times New Roman"/>
            <w:sz w:val="28"/>
            <w:szCs w:val="24"/>
            <w:rPrChange w:id="96" w:author="macheng" w:date="2019-03-13T11:27:00Z">
              <w:rPr>
                <w:sz w:val="24"/>
                <w:szCs w:val="24"/>
              </w:rPr>
            </w:rPrChange>
          </w:rPr>
          <w:t>n and embedding</w:t>
        </w:r>
      </w:ins>
      <w:ins w:id="97" w:author="macheng" w:date="2019-03-12T19:40:00Z">
        <w:r w:rsidR="009D3810" w:rsidRPr="00846C70">
          <w:rPr>
            <w:rFonts w:ascii="Times New Roman" w:hAnsi="Times New Roman" w:cs="Times New Roman"/>
            <w:sz w:val="28"/>
            <w:szCs w:val="24"/>
            <w:rPrChange w:id="98" w:author="macheng" w:date="2019-03-13T11:27:00Z">
              <w:rPr>
                <w:sz w:val="24"/>
                <w:szCs w:val="24"/>
              </w:rPr>
            </w:rPrChange>
          </w:rPr>
          <w:t>.</w:t>
        </w:r>
      </w:ins>
      <w:ins w:id="99" w:author="macheng" w:date="2019-03-12T19:44:00Z">
        <w:r w:rsidR="009D3810" w:rsidRPr="00846C70">
          <w:rPr>
            <w:rFonts w:ascii="Times New Roman" w:hAnsi="Times New Roman" w:cs="Times New Roman"/>
            <w:sz w:val="28"/>
            <w:szCs w:val="24"/>
            <w:rPrChange w:id="100" w:author="macheng" w:date="2019-03-13T11:27:00Z">
              <w:rPr>
                <w:sz w:val="24"/>
                <w:szCs w:val="24"/>
              </w:rPr>
            </w:rPrChange>
          </w:rPr>
          <w:t xml:space="preserve"> Bes</w:t>
        </w:r>
      </w:ins>
      <w:ins w:id="101" w:author="macheng" w:date="2019-03-12T19:45:00Z">
        <w:r w:rsidR="009D3810" w:rsidRPr="00846C70">
          <w:rPr>
            <w:rFonts w:ascii="Times New Roman" w:hAnsi="Times New Roman" w:cs="Times New Roman"/>
            <w:sz w:val="28"/>
            <w:szCs w:val="24"/>
            <w:rPrChange w:id="102" w:author="macheng" w:date="2019-03-13T11:27:00Z">
              <w:rPr>
                <w:sz w:val="24"/>
                <w:szCs w:val="24"/>
              </w:rPr>
            </w:rPrChange>
          </w:rPr>
          <w:t>ides, I also implemented a simple search engine</w:t>
        </w:r>
      </w:ins>
      <w:ins w:id="103" w:author="macheng" w:date="2019-03-12T19:46:00Z">
        <w:r w:rsidR="009D3810" w:rsidRPr="00846C70">
          <w:rPr>
            <w:rFonts w:ascii="Times New Roman" w:hAnsi="Times New Roman" w:cs="Times New Roman"/>
            <w:sz w:val="28"/>
            <w:szCs w:val="24"/>
            <w:rPrChange w:id="104" w:author="macheng" w:date="2019-03-13T11:27:00Z">
              <w:rPr>
                <w:sz w:val="24"/>
                <w:szCs w:val="24"/>
              </w:rPr>
            </w:rPrChange>
          </w:rPr>
          <w:t xml:space="preserve"> and </w:t>
        </w:r>
      </w:ins>
      <w:ins w:id="105" w:author="macheng" w:date="2019-03-12T23:06:00Z">
        <w:r w:rsidR="00640B74" w:rsidRPr="00846C70">
          <w:rPr>
            <w:rFonts w:ascii="Times New Roman" w:hAnsi="Times New Roman" w:cs="Times New Roman"/>
            <w:sz w:val="28"/>
            <w:szCs w:val="24"/>
            <w:rPrChange w:id="106" w:author="macheng" w:date="2019-03-13T11:27:00Z">
              <w:rPr>
                <w:sz w:val="24"/>
                <w:szCs w:val="24"/>
              </w:rPr>
            </w:rPrChange>
          </w:rPr>
          <w:t xml:space="preserve">a simple </w:t>
        </w:r>
      </w:ins>
      <w:ins w:id="107" w:author="macheng" w:date="2019-03-12T19:46:00Z">
        <w:r w:rsidR="009D3810" w:rsidRPr="00846C70">
          <w:rPr>
            <w:rFonts w:ascii="Times New Roman" w:hAnsi="Times New Roman" w:cs="Times New Roman"/>
            <w:sz w:val="28"/>
            <w:szCs w:val="24"/>
            <w:rPrChange w:id="108" w:author="macheng" w:date="2019-03-13T11:27:00Z">
              <w:rPr>
                <w:sz w:val="24"/>
                <w:szCs w:val="24"/>
              </w:rPr>
            </w:rPrChange>
          </w:rPr>
          <w:t>blockchain.</w:t>
        </w:r>
      </w:ins>
    </w:p>
    <w:p w:rsidR="009D3810" w:rsidRPr="00846C70" w:rsidRDefault="009D3810" w:rsidP="001F4077">
      <w:pPr>
        <w:rPr>
          <w:ins w:id="109" w:author="macheng" w:date="2019-03-12T19:24:00Z"/>
          <w:rFonts w:ascii="Times New Roman" w:hAnsi="Times New Roman" w:cs="Times New Roman"/>
          <w:sz w:val="28"/>
          <w:szCs w:val="24"/>
          <w:rPrChange w:id="110" w:author="macheng" w:date="2019-03-13T11:27:00Z">
            <w:rPr>
              <w:ins w:id="111" w:author="macheng" w:date="2019-03-12T19:24:00Z"/>
              <w:sz w:val="24"/>
              <w:szCs w:val="24"/>
            </w:rPr>
          </w:rPrChange>
        </w:rPr>
      </w:pPr>
    </w:p>
    <w:p w:rsidR="001F4077" w:rsidRPr="00846C70" w:rsidDel="009D3810" w:rsidRDefault="001F4077" w:rsidP="001F4077">
      <w:pPr>
        <w:rPr>
          <w:ins w:id="112" w:author="T430" w:date="2018-03-13T19:21:00Z"/>
          <w:del w:id="113" w:author="macheng" w:date="2019-03-12T19:43:00Z"/>
          <w:rFonts w:ascii="Times New Roman" w:hAnsi="Times New Roman" w:cs="Times New Roman"/>
          <w:sz w:val="28"/>
          <w:szCs w:val="24"/>
          <w:rPrChange w:id="114" w:author="macheng" w:date="2019-03-13T11:27:00Z">
            <w:rPr>
              <w:ins w:id="115" w:author="T430" w:date="2018-03-13T19:21:00Z"/>
              <w:del w:id="116" w:author="macheng" w:date="2019-03-12T19:43:00Z"/>
              <w:sz w:val="24"/>
              <w:szCs w:val="24"/>
            </w:rPr>
          </w:rPrChange>
        </w:rPr>
      </w:pPr>
      <w:del w:id="117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118" w:author="macheng" w:date="2019-03-13T11:27:00Z">
              <w:rPr>
                <w:sz w:val="24"/>
                <w:szCs w:val="24"/>
              </w:rPr>
            </w:rPrChange>
          </w:rPr>
          <w:delText>and I am gonging to graduate from the Soft</w:delText>
        </w:r>
      </w:del>
      <w:ins w:id="119" w:author="T430" w:date="2018-03-13T19:20:00Z">
        <w:del w:id="120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121" w:author="macheng" w:date="2019-03-13T11:27:00Z">
                <w:rPr>
                  <w:sz w:val="24"/>
                  <w:szCs w:val="24"/>
                </w:rPr>
              </w:rPrChange>
            </w:rPr>
            <w:delText>w</w:delText>
          </w:r>
        </w:del>
      </w:ins>
      <w:del w:id="122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123" w:author="macheng" w:date="2019-03-13T11:27:00Z">
              <w:rPr>
                <w:sz w:val="24"/>
                <w:szCs w:val="24"/>
              </w:rPr>
            </w:rPrChange>
          </w:rPr>
          <w:delText>Ware Eng</w:delText>
        </w:r>
      </w:del>
      <w:ins w:id="124" w:author="T430" w:date="2018-03-13T19:20:00Z">
        <w:del w:id="125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126" w:author="macheng" w:date="2019-03-13T11:27:00Z">
                <w:rPr>
                  <w:sz w:val="24"/>
                  <w:szCs w:val="24"/>
                </w:rPr>
              </w:rPrChange>
            </w:rPr>
            <w:delText>in</w:delText>
          </w:r>
        </w:del>
      </w:ins>
      <w:del w:id="127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128" w:author="macheng" w:date="2019-03-13T11:27:00Z">
              <w:rPr>
                <w:sz w:val="24"/>
                <w:szCs w:val="24"/>
              </w:rPr>
            </w:rPrChange>
          </w:rPr>
          <w:delText xml:space="preserve">eering department </w:delText>
        </w:r>
      </w:del>
      <w:ins w:id="129" w:author="T430" w:date="2018-03-13T19:06:00Z">
        <w:del w:id="130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131" w:author="macheng" w:date="2019-03-13T11:27:00Z">
                <w:rPr>
                  <w:sz w:val="24"/>
                  <w:szCs w:val="24"/>
                </w:rPr>
              </w:rPrChange>
            </w:rPr>
            <w:delText>in</w:delText>
          </w:r>
        </w:del>
      </w:ins>
      <w:del w:id="132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133" w:author="macheng" w:date="2019-03-13T11:27:00Z">
              <w:rPr>
                <w:sz w:val="24"/>
                <w:szCs w:val="24"/>
              </w:rPr>
            </w:rPrChange>
          </w:rPr>
          <w:delText xml:space="preserve">of Changshu Institute of Technology </w:delText>
        </w:r>
      </w:del>
      <w:ins w:id="134" w:author="T430" w:date="2018-03-13T19:06:00Z">
        <w:del w:id="135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136" w:author="macheng" w:date="2019-03-13T11:27:00Z">
                <w:rPr>
                  <w:sz w:val="24"/>
                  <w:szCs w:val="24"/>
                </w:rPr>
              </w:rPrChange>
            </w:rPr>
            <w:delText>this</w:delText>
          </w:r>
        </w:del>
      </w:ins>
      <w:del w:id="137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138" w:author="macheng" w:date="2019-03-13T11:27:00Z">
              <w:rPr>
                <w:sz w:val="24"/>
                <w:szCs w:val="24"/>
              </w:rPr>
            </w:rPrChange>
          </w:rPr>
          <w:delText>in June,2018.</w:delText>
        </w:r>
      </w:del>
      <w:ins w:id="139" w:author="T430" w:date="2018-03-13T19:07:00Z">
        <w:del w:id="140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141" w:author="macheng" w:date="2019-03-13T11:27:00Z">
                <w:rPr>
                  <w:sz w:val="24"/>
                  <w:szCs w:val="24"/>
                </w:rPr>
              </w:rPrChange>
            </w:rPr>
            <w:delText xml:space="preserve"> summery. L</w:delText>
          </w:r>
        </w:del>
      </w:ins>
      <w:ins w:id="142" w:author="T430" w:date="2018-03-13T19:08:00Z">
        <w:del w:id="143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144" w:author="macheng" w:date="2019-03-13T11:27:00Z">
                <w:rPr>
                  <w:sz w:val="24"/>
                  <w:szCs w:val="24"/>
                </w:rPr>
              </w:rPrChange>
            </w:rPr>
            <w:delText>ast</w:delText>
          </w:r>
        </w:del>
      </w:ins>
      <w:del w:id="145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146" w:author="macheng" w:date="2019-03-13T11:27:00Z">
              <w:rPr>
                <w:sz w:val="24"/>
                <w:szCs w:val="24"/>
              </w:rPr>
            </w:rPrChange>
          </w:rPr>
          <w:delText xml:space="preserve">In the past </w:delText>
        </w:r>
      </w:del>
      <w:ins w:id="147" w:author="T430" w:date="2018-03-13T19:08:00Z">
        <w:del w:id="148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149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del w:id="150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151" w:author="macheng" w:date="2019-03-13T11:27:00Z">
              <w:rPr>
                <w:sz w:val="24"/>
                <w:szCs w:val="24"/>
              </w:rPr>
            </w:rPrChange>
          </w:rPr>
          <w:delText>year,</w:delText>
        </w:r>
      </w:del>
      <w:ins w:id="152" w:author="T430" w:date="2018-03-13T19:08:00Z">
        <w:del w:id="153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154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del w:id="155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156" w:author="macheng" w:date="2019-03-13T11:27:00Z">
              <w:rPr>
                <w:sz w:val="24"/>
                <w:szCs w:val="24"/>
              </w:rPr>
            </w:rPrChange>
          </w:rPr>
          <w:delText xml:space="preserve">I </w:delText>
        </w:r>
      </w:del>
      <w:ins w:id="157" w:author="T430" w:date="2018-03-13T19:08:00Z">
        <w:del w:id="158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159" w:author="macheng" w:date="2019-03-13T11:27:00Z">
                <w:rPr>
                  <w:sz w:val="24"/>
                  <w:szCs w:val="24"/>
                </w:rPr>
              </w:rPrChange>
            </w:rPr>
            <w:delText>took part in</w:delText>
          </w:r>
        </w:del>
      </w:ins>
      <w:del w:id="160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161" w:author="macheng" w:date="2019-03-13T11:27:00Z">
              <w:rPr>
                <w:sz w:val="24"/>
                <w:szCs w:val="24"/>
              </w:rPr>
            </w:rPrChange>
          </w:rPr>
          <w:delText>have benn preparing for the postgraduate examination</w:delText>
        </w:r>
      </w:del>
      <w:ins w:id="162" w:author="T430" w:date="2018-03-13T19:08:00Z">
        <w:del w:id="163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164" w:author="macheng" w:date="2019-03-13T11:27:00Z">
                <w:rPr>
                  <w:sz w:val="24"/>
                  <w:szCs w:val="24"/>
                </w:rPr>
              </w:rPrChange>
            </w:rPr>
            <w:delText xml:space="preserve">, </w:delText>
          </w:r>
        </w:del>
      </w:ins>
      <w:ins w:id="165" w:author="T430" w:date="2018-03-13T20:04:00Z">
        <w:del w:id="166" w:author="macheng" w:date="2019-03-12T19:43:00Z">
          <w:r w:rsidR="00FD711E" w:rsidRPr="00846C70" w:rsidDel="009D3810">
            <w:rPr>
              <w:rFonts w:ascii="Times New Roman" w:hAnsi="Times New Roman" w:cs="Times New Roman"/>
              <w:sz w:val="28"/>
              <w:szCs w:val="24"/>
              <w:rPrChange w:id="167" w:author="macheng" w:date="2019-03-13T11:27:00Z">
                <w:rPr>
                  <w:sz w:val="24"/>
                  <w:szCs w:val="24"/>
                </w:rPr>
              </w:rPrChange>
            </w:rPr>
            <w:delText xml:space="preserve">and </w:delText>
          </w:r>
        </w:del>
      </w:ins>
      <w:ins w:id="168" w:author="T430" w:date="2018-03-13T19:08:00Z">
        <w:del w:id="169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170" w:author="macheng" w:date="2019-03-13T11:27:00Z">
                <w:rPr>
                  <w:sz w:val="24"/>
                  <w:szCs w:val="24"/>
                </w:rPr>
              </w:rPrChange>
            </w:rPr>
            <w:delText xml:space="preserve">got </w:delText>
          </w:r>
        </w:del>
      </w:ins>
      <w:ins w:id="171" w:author="T430" w:date="2018-03-13T19:09:00Z">
        <w:del w:id="172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173" w:author="macheng" w:date="2019-03-13T11:27:00Z">
                <w:rPr>
                  <w:sz w:val="24"/>
                  <w:szCs w:val="24"/>
                </w:rPr>
              </w:rPrChange>
            </w:rPr>
            <w:delText>331 points</w:delText>
          </w:r>
        </w:del>
      </w:ins>
      <w:del w:id="174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175" w:author="macheng" w:date="2019-03-13T11:27:00Z">
              <w:rPr>
                <w:sz w:val="24"/>
                <w:szCs w:val="24"/>
              </w:rPr>
            </w:rPrChange>
          </w:rPr>
          <w:delText>.</w:delText>
        </w:r>
      </w:del>
      <w:ins w:id="176" w:author="T430" w:date="2018-03-13T19:08:00Z">
        <w:del w:id="177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178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del w:id="179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180" w:author="macheng" w:date="2019-03-13T11:27:00Z">
              <w:rPr>
                <w:sz w:val="24"/>
                <w:szCs w:val="24"/>
              </w:rPr>
            </w:rPrChange>
          </w:rPr>
          <w:delText>Now all my hard has got a result since I</w:delText>
        </w:r>
      </w:del>
      <w:ins w:id="181" w:author="T430" w:date="2018-03-13T19:10:00Z">
        <w:del w:id="182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183" w:author="macheng" w:date="2019-03-13T11:27:00Z">
                <w:rPr>
                  <w:sz w:val="24"/>
                  <w:szCs w:val="24"/>
                </w:rPr>
              </w:rPrChange>
            </w:rPr>
            <w:delText xml:space="preserve"> am glad to </w:delText>
          </w:r>
        </w:del>
      </w:ins>
      <w:del w:id="184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185" w:author="macheng" w:date="2019-03-13T11:27:00Z">
              <w:rPr>
                <w:sz w:val="24"/>
                <w:szCs w:val="24"/>
              </w:rPr>
            </w:rPrChange>
          </w:rPr>
          <w:delText xml:space="preserve"> have a chance to be here</w:delText>
        </w:r>
      </w:del>
      <w:ins w:id="186" w:author="T430" w:date="2018-03-13T19:12:00Z">
        <w:del w:id="187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188" w:author="macheng" w:date="2019-03-13T11:27:00Z">
                <w:rPr>
                  <w:sz w:val="24"/>
                  <w:szCs w:val="24"/>
                </w:rPr>
              </w:rPrChange>
            </w:rPr>
            <w:delText>,</w:delText>
          </w:r>
        </w:del>
      </w:ins>
      <w:del w:id="189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190" w:author="macheng" w:date="2019-03-13T11:27:00Z">
              <w:rPr>
                <w:sz w:val="24"/>
                <w:szCs w:val="24"/>
              </w:rPr>
            </w:rPrChange>
          </w:rPr>
          <w:delText>.</w:delText>
        </w:r>
      </w:del>
      <w:ins w:id="191" w:author="T430" w:date="2018-03-13T19:09:00Z">
        <w:del w:id="192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193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94" w:author="T430" w:date="2018-03-13T19:12:00Z">
        <w:del w:id="195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196" w:author="macheng" w:date="2019-03-13T11:27:00Z">
                <w:rPr>
                  <w:sz w:val="24"/>
                  <w:szCs w:val="24"/>
                </w:rPr>
              </w:rPrChange>
            </w:rPr>
            <w:delText>although</w:delText>
          </w:r>
        </w:del>
      </w:ins>
      <w:del w:id="197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198" w:author="macheng" w:date="2019-03-13T11:27:00Z">
              <w:rPr>
                <w:sz w:val="24"/>
                <w:szCs w:val="24"/>
              </w:rPr>
            </w:rPrChange>
          </w:rPr>
          <w:delText xml:space="preserve">So I just feel </w:delText>
        </w:r>
      </w:del>
      <w:ins w:id="199" w:author="T430" w:date="2018-03-13T19:12:00Z">
        <w:del w:id="200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201" w:author="macheng" w:date="2019-03-13T11:27:00Z">
                <w:rPr>
                  <w:sz w:val="24"/>
                  <w:szCs w:val="24"/>
                </w:rPr>
              </w:rPrChange>
            </w:rPr>
            <w:delText>some</w:delText>
          </w:r>
        </w:del>
      </w:ins>
      <w:del w:id="202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203" w:author="macheng" w:date="2019-03-13T11:27:00Z">
              <w:rPr>
                <w:sz w:val="24"/>
                <w:szCs w:val="24"/>
              </w:rPr>
            </w:rPrChange>
          </w:rPr>
          <w:delText>a litte bit nervous</w:delText>
        </w:r>
      </w:del>
      <w:ins w:id="204" w:author="T430" w:date="2018-03-13T19:13:00Z">
        <w:del w:id="205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206" w:author="macheng" w:date="2019-03-13T11:27:00Z">
                <w:rPr>
                  <w:sz w:val="24"/>
                  <w:szCs w:val="24"/>
                </w:rPr>
              </w:rPrChange>
            </w:rPr>
            <w:delText xml:space="preserve"> now</w:delText>
          </w:r>
        </w:del>
      </w:ins>
      <w:ins w:id="207" w:author="T430" w:date="2018-03-13T19:12:00Z">
        <w:del w:id="208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209" w:author="macheng" w:date="2019-03-13T11:27:00Z">
                <w:rPr>
                  <w:sz w:val="24"/>
                  <w:szCs w:val="24"/>
                </w:rPr>
              </w:rPrChange>
            </w:rPr>
            <w:delText>,</w:delText>
          </w:r>
        </w:del>
      </w:ins>
      <w:del w:id="210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211" w:author="macheng" w:date="2019-03-13T11:27:00Z">
              <w:rPr>
                <w:sz w:val="24"/>
                <w:szCs w:val="24"/>
              </w:rPr>
            </w:rPrChange>
          </w:rPr>
          <w:delText>,</w:delText>
        </w:r>
      </w:del>
      <w:ins w:id="212" w:author="T430" w:date="2018-03-13T19:10:00Z">
        <w:del w:id="213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214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del w:id="215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216" w:author="macheng" w:date="2019-03-13T11:27:00Z">
              <w:rPr>
                <w:sz w:val="24"/>
                <w:szCs w:val="24"/>
              </w:rPr>
            </w:rPrChange>
          </w:rPr>
          <w:delText>because this is my first time to have such an interview.</w:delText>
        </w:r>
      </w:del>
    </w:p>
    <w:p w:rsidR="00ED6A69" w:rsidRPr="00846C70" w:rsidDel="009D3810" w:rsidRDefault="00ED6A69" w:rsidP="001F4077">
      <w:pPr>
        <w:rPr>
          <w:del w:id="217" w:author="macheng" w:date="2019-03-12T19:43:00Z"/>
          <w:rFonts w:ascii="Times New Roman" w:hAnsi="Times New Roman" w:cs="Times New Roman"/>
          <w:sz w:val="28"/>
          <w:szCs w:val="24"/>
          <w:rPrChange w:id="218" w:author="macheng" w:date="2019-03-13T11:27:00Z">
            <w:rPr>
              <w:del w:id="219" w:author="macheng" w:date="2019-03-12T19:43:00Z"/>
              <w:sz w:val="24"/>
              <w:szCs w:val="24"/>
            </w:rPr>
          </w:rPrChange>
        </w:rPr>
      </w:pPr>
    </w:p>
    <w:p w:rsidR="00ED6A69" w:rsidRPr="00846C70" w:rsidDel="009D3810" w:rsidRDefault="001F4077" w:rsidP="001F4077">
      <w:pPr>
        <w:rPr>
          <w:ins w:id="220" w:author="T430" w:date="2018-03-13T19:30:00Z"/>
          <w:del w:id="221" w:author="macheng" w:date="2019-03-12T19:43:00Z"/>
          <w:rFonts w:ascii="Times New Roman" w:hAnsi="Times New Roman" w:cs="Times New Roman"/>
          <w:sz w:val="28"/>
          <w:szCs w:val="24"/>
          <w:rPrChange w:id="222" w:author="macheng" w:date="2019-03-13T11:27:00Z">
            <w:rPr>
              <w:ins w:id="223" w:author="T430" w:date="2018-03-13T19:30:00Z"/>
              <w:del w:id="224" w:author="macheng" w:date="2019-03-12T19:43:00Z"/>
              <w:sz w:val="24"/>
              <w:szCs w:val="24"/>
            </w:rPr>
          </w:rPrChange>
        </w:rPr>
      </w:pPr>
      <w:del w:id="225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226" w:author="macheng" w:date="2019-03-13T11:27:00Z">
              <w:rPr>
                <w:sz w:val="24"/>
                <w:szCs w:val="24"/>
              </w:rPr>
            </w:rPrChange>
          </w:rPr>
          <w:delText>During my undergraduate years,</w:delText>
        </w:r>
      </w:del>
      <w:ins w:id="227" w:author="T430" w:date="2018-03-13T19:13:00Z">
        <w:del w:id="228" w:author="macheng" w:date="2019-03-12T19:43:00Z">
          <w:r w:rsidR="001B1BAC" w:rsidRPr="00846C70" w:rsidDel="009D3810">
            <w:rPr>
              <w:rFonts w:ascii="Times New Roman" w:hAnsi="Times New Roman" w:cs="Times New Roman"/>
              <w:sz w:val="28"/>
              <w:szCs w:val="24"/>
              <w:rPrChange w:id="229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del w:id="230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231" w:author="macheng" w:date="2019-03-13T11:27:00Z">
              <w:rPr>
                <w:sz w:val="24"/>
                <w:szCs w:val="24"/>
              </w:rPr>
            </w:rPrChange>
          </w:rPr>
          <w:delText xml:space="preserve">I </w:delText>
        </w:r>
      </w:del>
      <w:ins w:id="232" w:author="T430" w:date="2018-03-13T19:13:00Z">
        <w:del w:id="233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234" w:author="macheng" w:date="2019-03-13T11:27:00Z">
                <w:rPr>
                  <w:sz w:val="24"/>
                  <w:szCs w:val="24"/>
                </w:rPr>
              </w:rPrChange>
            </w:rPr>
            <w:delText xml:space="preserve">am </w:delText>
          </w:r>
        </w:del>
      </w:ins>
      <w:del w:id="235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236" w:author="macheng" w:date="2019-03-13T11:27:00Z">
              <w:rPr>
                <w:sz w:val="24"/>
                <w:szCs w:val="24"/>
              </w:rPr>
            </w:rPrChange>
          </w:rPr>
          <w:delText>developed a significant interest</w:delText>
        </w:r>
      </w:del>
      <w:ins w:id="237" w:author="T430" w:date="2018-03-13T19:14:00Z">
        <w:del w:id="238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239" w:author="macheng" w:date="2019-03-13T11:27:00Z">
                <w:rPr>
                  <w:sz w:val="24"/>
                  <w:szCs w:val="24"/>
                </w:rPr>
              </w:rPrChange>
            </w:rPr>
            <w:delText>ed</w:delText>
          </w:r>
        </w:del>
      </w:ins>
      <w:del w:id="240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241" w:author="macheng" w:date="2019-03-13T11:27:00Z">
              <w:rPr>
                <w:sz w:val="24"/>
                <w:szCs w:val="24"/>
              </w:rPr>
            </w:rPrChange>
          </w:rPr>
          <w:delText xml:space="preserve"> in computer science</w:delText>
        </w:r>
      </w:del>
      <w:ins w:id="242" w:author="T430" w:date="2018-03-13T19:18:00Z">
        <w:del w:id="243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244" w:author="macheng" w:date="2019-03-13T11:27:00Z">
                <w:rPr>
                  <w:sz w:val="24"/>
                  <w:szCs w:val="24"/>
                </w:rPr>
              </w:rPrChange>
            </w:rPr>
            <w:delText xml:space="preserve"> and majored </w:delText>
          </w:r>
        </w:del>
      </w:ins>
      <w:del w:id="245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246" w:author="macheng" w:date="2019-03-13T11:27:00Z">
              <w:rPr>
                <w:sz w:val="24"/>
                <w:szCs w:val="24"/>
              </w:rPr>
            </w:rPrChange>
          </w:rPr>
          <w:delText>,especially my major</w:delText>
        </w:r>
      </w:del>
      <w:ins w:id="247" w:author="T430" w:date="2018-03-13T19:18:00Z">
        <w:del w:id="248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249" w:author="macheng" w:date="2019-03-13T11:27:00Z">
                <w:rPr>
                  <w:sz w:val="24"/>
                  <w:szCs w:val="24"/>
                </w:rPr>
              </w:rPrChange>
            </w:rPr>
            <w:delText>in</w:delText>
          </w:r>
        </w:del>
      </w:ins>
      <w:ins w:id="250" w:author="T430" w:date="2018-03-13T19:14:00Z">
        <w:del w:id="251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252" w:author="macheng" w:date="2019-03-13T11:27:00Z">
                <w:rPr>
                  <w:sz w:val="24"/>
                  <w:szCs w:val="24"/>
                </w:rPr>
              </w:rPrChange>
            </w:rPr>
            <w:delText xml:space="preserve"> Software Eng</w:delText>
          </w:r>
        </w:del>
      </w:ins>
      <w:ins w:id="253" w:author="T430" w:date="2018-03-13T19:20:00Z">
        <w:del w:id="254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255" w:author="macheng" w:date="2019-03-13T11:27:00Z">
                <w:rPr>
                  <w:sz w:val="24"/>
                  <w:szCs w:val="24"/>
                </w:rPr>
              </w:rPrChange>
            </w:rPr>
            <w:delText>in</w:delText>
          </w:r>
        </w:del>
      </w:ins>
      <w:ins w:id="256" w:author="T430" w:date="2018-03-13T19:14:00Z">
        <w:del w:id="257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258" w:author="macheng" w:date="2019-03-13T11:27:00Z">
                <w:rPr>
                  <w:sz w:val="24"/>
                  <w:szCs w:val="24"/>
                </w:rPr>
              </w:rPrChange>
            </w:rPr>
            <w:delText>eering</w:delText>
          </w:r>
        </w:del>
      </w:ins>
      <w:del w:id="259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260" w:author="macheng" w:date="2019-03-13T11:27:00Z">
              <w:rPr>
                <w:sz w:val="24"/>
                <w:szCs w:val="24"/>
              </w:rPr>
            </w:rPrChange>
          </w:rPr>
          <w:delText>.</w:delText>
        </w:r>
      </w:del>
      <w:ins w:id="261" w:author="T430" w:date="2018-03-13T19:15:00Z">
        <w:del w:id="262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263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del w:id="264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265" w:author="macheng" w:date="2019-03-13T11:27:00Z">
              <w:rPr>
                <w:sz w:val="24"/>
                <w:szCs w:val="24"/>
              </w:rPr>
            </w:rPrChange>
          </w:rPr>
          <w:delText xml:space="preserve">Then I </w:delText>
        </w:r>
      </w:del>
      <w:ins w:id="266" w:author="T430" w:date="2018-03-13T20:05:00Z">
        <w:del w:id="267" w:author="macheng" w:date="2019-03-12T19:43:00Z">
          <w:r w:rsidR="00B92E3C" w:rsidRPr="00846C70" w:rsidDel="009D3810">
            <w:rPr>
              <w:rFonts w:ascii="Times New Roman" w:hAnsi="Times New Roman" w:cs="Times New Roman"/>
              <w:sz w:val="28"/>
              <w:szCs w:val="24"/>
              <w:rPrChange w:id="268" w:author="macheng" w:date="2019-03-13T11:27:00Z">
                <w:rPr>
                  <w:sz w:val="24"/>
                  <w:szCs w:val="24"/>
                </w:rPr>
              </w:rPrChange>
            </w:rPr>
            <w:delText>studied</w:delText>
          </w:r>
        </w:del>
      </w:ins>
      <w:del w:id="269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270" w:author="macheng" w:date="2019-03-13T11:27:00Z">
              <w:rPr>
                <w:sz w:val="24"/>
                <w:szCs w:val="24"/>
              </w:rPr>
            </w:rPrChange>
          </w:rPr>
          <w:delText xml:space="preserve">took </w:delText>
        </w:r>
      </w:del>
      <w:ins w:id="271" w:author="T430" w:date="2018-03-13T19:19:00Z">
        <w:del w:id="272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273" w:author="macheng" w:date="2019-03-13T11:27:00Z">
                <w:rPr>
                  <w:sz w:val="24"/>
                  <w:szCs w:val="24"/>
                </w:rPr>
              </w:rPrChange>
            </w:rPr>
            <w:delText xml:space="preserve">the </w:delText>
          </w:r>
        </w:del>
      </w:ins>
      <w:del w:id="274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275" w:author="macheng" w:date="2019-03-13T11:27:00Z">
              <w:rPr>
                <w:sz w:val="24"/>
                <w:szCs w:val="24"/>
              </w:rPr>
            </w:rPrChange>
          </w:rPr>
          <w:delText xml:space="preserve">several  courses on this major and read some literature in this field,like </w:delText>
        </w:r>
      </w:del>
      <w:ins w:id="276" w:author="T430" w:date="2018-03-13T19:19:00Z">
        <w:del w:id="277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278" w:author="macheng" w:date="2019-03-13T11:27:00Z">
                <w:rPr>
                  <w:sz w:val="24"/>
                  <w:szCs w:val="24"/>
                </w:rPr>
              </w:rPrChange>
            </w:rPr>
            <w:delText xml:space="preserve">of </w:delText>
          </w:r>
        </w:del>
      </w:ins>
      <w:del w:id="279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280" w:author="macheng" w:date="2019-03-13T11:27:00Z">
              <w:rPr>
                <w:sz w:val="24"/>
                <w:szCs w:val="24"/>
              </w:rPr>
            </w:rPrChange>
          </w:rPr>
          <w:delText>“Java”</w:delText>
        </w:r>
      </w:del>
      <w:ins w:id="281" w:author="T430" w:date="2018-03-13T19:19:00Z">
        <w:del w:id="282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283" w:author="macheng" w:date="2019-03-13T11:27:00Z">
                <w:rPr>
                  <w:sz w:val="24"/>
                  <w:szCs w:val="24"/>
                </w:rPr>
              </w:rPrChange>
            </w:rPr>
            <w:delText xml:space="preserve"> and</w:delText>
          </w:r>
        </w:del>
      </w:ins>
      <w:del w:id="284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285" w:author="macheng" w:date="2019-03-13T11:27:00Z">
              <w:rPr>
                <w:sz w:val="24"/>
                <w:szCs w:val="24"/>
              </w:rPr>
            </w:rPrChange>
          </w:rPr>
          <w:delText>,</w:delText>
        </w:r>
      </w:del>
      <w:ins w:id="286" w:author="T430" w:date="2018-03-13T19:16:00Z">
        <w:del w:id="287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288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del w:id="289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290" w:author="macheng" w:date="2019-03-13T11:27:00Z">
              <w:rPr>
                <w:sz w:val="24"/>
                <w:szCs w:val="24"/>
              </w:rPr>
            </w:rPrChange>
          </w:rPr>
          <w:delText>”Database”</w:delText>
        </w:r>
      </w:del>
      <w:ins w:id="291" w:author="T430" w:date="2018-03-13T19:19:00Z">
        <w:del w:id="292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293" w:author="macheng" w:date="2019-03-13T11:27:00Z">
                <w:rPr>
                  <w:sz w:val="24"/>
                  <w:szCs w:val="24"/>
                </w:rPr>
              </w:rPrChange>
            </w:rPr>
            <w:delText>, and read some related papers</w:delText>
          </w:r>
        </w:del>
      </w:ins>
      <w:del w:id="294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295" w:author="macheng" w:date="2019-03-13T11:27:00Z">
              <w:rPr>
                <w:sz w:val="24"/>
                <w:szCs w:val="24"/>
              </w:rPr>
            </w:rPrChange>
          </w:rPr>
          <w:delText>.</w:delText>
        </w:r>
      </w:del>
      <w:ins w:id="296" w:author="T430" w:date="2018-03-13T19:16:00Z">
        <w:del w:id="297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298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99" w:author="T430" w:date="2018-03-13T19:23:00Z">
        <w:del w:id="300" w:author="macheng" w:date="2019-03-12T19:43:00Z"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301" w:author="macheng" w:date="2019-03-13T11:27:00Z">
                <w:rPr>
                  <w:sz w:val="24"/>
                  <w:szCs w:val="24"/>
                </w:rPr>
              </w:rPrChange>
            </w:rPr>
            <w:delText xml:space="preserve">Each year </w:delText>
          </w:r>
          <w:r w:rsidR="00295187" w:rsidRPr="00846C70" w:rsidDel="009D3810">
            <w:rPr>
              <w:rFonts w:ascii="Times New Roman" w:hAnsi="Times New Roman" w:cs="Times New Roman"/>
              <w:sz w:val="28"/>
              <w:szCs w:val="24"/>
              <w:rPrChange w:id="302" w:author="macheng" w:date="2019-03-13T11:27:00Z">
                <w:rPr>
                  <w:sz w:val="24"/>
                  <w:szCs w:val="24"/>
                </w:rPr>
              </w:rPrChange>
            </w:rPr>
            <w:delText>I got the</w:delText>
          </w:r>
          <w:r w:rsidR="00ED6A69" w:rsidRPr="00846C70" w:rsidDel="009D3810">
            <w:rPr>
              <w:rFonts w:ascii="Times New Roman" w:hAnsi="Times New Roman" w:cs="Times New Roman"/>
              <w:sz w:val="28"/>
              <w:szCs w:val="24"/>
              <w:rPrChange w:id="303" w:author="macheng" w:date="2019-03-13T11:27:00Z">
                <w:rPr>
                  <w:sz w:val="24"/>
                  <w:szCs w:val="24"/>
                </w:rPr>
              </w:rPrChange>
            </w:rPr>
            <w:delText xml:space="preserve"> first scholarship.</w:delText>
          </w:r>
        </w:del>
      </w:ins>
      <w:ins w:id="304" w:author="T430" w:date="2018-03-13T19:24:00Z">
        <w:del w:id="305" w:author="macheng" w:date="2019-03-12T19:43:00Z">
          <w:r w:rsidR="00295187" w:rsidRPr="00846C70" w:rsidDel="009D3810">
            <w:rPr>
              <w:rFonts w:ascii="Times New Roman" w:hAnsi="Times New Roman" w:cs="Times New Roman"/>
              <w:sz w:val="28"/>
              <w:szCs w:val="24"/>
              <w:rPrChange w:id="306" w:author="macheng" w:date="2019-03-13T11:27:00Z">
                <w:rPr>
                  <w:sz w:val="24"/>
                  <w:szCs w:val="24"/>
                </w:rPr>
              </w:rPrChange>
            </w:rPr>
            <w:delText xml:space="preserve"> Besides, I took part in the research project of my teacher and </w:delText>
          </w:r>
        </w:del>
      </w:ins>
      <w:ins w:id="307" w:author="T430" w:date="2018-03-13T19:28:00Z">
        <w:del w:id="308" w:author="macheng" w:date="2019-03-12T19:43:00Z">
          <w:r w:rsidR="00295187" w:rsidRPr="00846C70" w:rsidDel="009D3810">
            <w:rPr>
              <w:rFonts w:ascii="Times New Roman" w:hAnsi="Times New Roman" w:cs="Times New Roman"/>
              <w:sz w:val="28"/>
              <w:szCs w:val="24"/>
              <w:rPrChange w:id="309" w:author="macheng" w:date="2019-03-13T11:27:00Z">
                <w:rPr>
                  <w:sz w:val="24"/>
                  <w:szCs w:val="24"/>
                </w:rPr>
              </w:rPrChange>
            </w:rPr>
            <w:delText xml:space="preserve">national information security competition for college students, which improve my </w:delText>
          </w:r>
        </w:del>
      </w:ins>
      <w:ins w:id="310" w:author="T430" w:date="2018-03-13T19:30:00Z">
        <w:del w:id="311" w:author="macheng" w:date="2019-03-12T19:43:00Z">
          <w:r w:rsidR="00295187" w:rsidRPr="00846C70" w:rsidDel="009D3810">
            <w:rPr>
              <w:rFonts w:ascii="Times New Roman" w:hAnsi="Times New Roman" w:cs="Times New Roman"/>
              <w:sz w:val="28"/>
              <w:szCs w:val="24"/>
              <w:rPrChange w:id="312" w:author="macheng" w:date="2019-03-13T11:27:00Z">
                <w:rPr>
                  <w:sz w:val="24"/>
                  <w:szCs w:val="24"/>
                </w:rPr>
              </w:rPrChange>
            </w:rPr>
            <w:delText>professional ability, especially in the aspects of information security and software programming.</w:delText>
          </w:r>
        </w:del>
      </w:ins>
    </w:p>
    <w:p w:rsidR="00936150" w:rsidRPr="00846C70" w:rsidDel="009D3810" w:rsidRDefault="00936150">
      <w:pPr>
        <w:rPr>
          <w:ins w:id="313" w:author="T430" w:date="2018-03-13T20:00:00Z"/>
          <w:del w:id="314" w:author="macheng" w:date="2019-03-12T19:43:00Z"/>
          <w:rFonts w:ascii="Times New Roman" w:hAnsi="Times New Roman" w:cs="Times New Roman"/>
          <w:sz w:val="28"/>
          <w:szCs w:val="24"/>
          <w:rPrChange w:id="315" w:author="macheng" w:date="2019-03-13T11:27:00Z">
            <w:rPr>
              <w:ins w:id="316" w:author="T430" w:date="2018-03-13T20:00:00Z"/>
              <w:del w:id="317" w:author="macheng" w:date="2019-03-12T19:43:00Z"/>
              <w:sz w:val="24"/>
              <w:szCs w:val="24"/>
            </w:rPr>
          </w:rPrChange>
        </w:rPr>
      </w:pPr>
    </w:p>
    <w:p w:rsidR="001F4077" w:rsidRPr="00846C70" w:rsidDel="009D3810" w:rsidRDefault="00295187" w:rsidP="001F4077">
      <w:pPr>
        <w:rPr>
          <w:del w:id="318" w:author="macheng" w:date="2019-03-12T19:43:00Z"/>
          <w:rFonts w:ascii="Times New Roman" w:hAnsi="Times New Roman" w:cs="Times New Roman"/>
          <w:sz w:val="28"/>
          <w:szCs w:val="24"/>
          <w:rPrChange w:id="319" w:author="macheng" w:date="2019-03-13T11:27:00Z">
            <w:rPr>
              <w:del w:id="320" w:author="macheng" w:date="2019-03-12T19:43:00Z"/>
              <w:sz w:val="24"/>
              <w:szCs w:val="24"/>
            </w:rPr>
          </w:rPrChange>
        </w:rPr>
      </w:pPr>
      <w:ins w:id="321" w:author="T430" w:date="2018-03-13T19:34:00Z">
        <w:del w:id="322" w:author="macheng" w:date="2019-03-12T19:43:00Z">
          <w:r w:rsidRPr="00846C70" w:rsidDel="009D3810">
            <w:rPr>
              <w:rFonts w:ascii="Times New Roman" w:hAnsi="Times New Roman" w:cs="Times New Roman"/>
              <w:sz w:val="28"/>
              <w:szCs w:val="24"/>
              <w:rPrChange w:id="323" w:author="macheng" w:date="2019-03-13T11:27:00Z">
                <w:rPr>
                  <w:sz w:val="24"/>
                  <w:szCs w:val="24"/>
                </w:rPr>
              </w:rPrChange>
            </w:rPr>
            <w:delText>Recently</w:delText>
          </w:r>
        </w:del>
      </w:ins>
      <w:del w:id="324" w:author="macheng" w:date="2019-03-12T19:43:00Z">
        <w:r w:rsidR="001F4077" w:rsidRPr="00846C70" w:rsidDel="009D3810">
          <w:rPr>
            <w:rFonts w:ascii="Times New Roman" w:hAnsi="Times New Roman" w:cs="Times New Roman"/>
            <w:sz w:val="28"/>
            <w:szCs w:val="24"/>
            <w:rPrChange w:id="325" w:author="macheng" w:date="2019-03-13T11:27:00Z">
              <w:rPr>
                <w:sz w:val="24"/>
                <w:szCs w:val="24"/>
              </w:rPr>
            </w:rPrChange>
          </w:rPr>
          <w:delText>I got to know how to finish a simple project.It is a kind of ability to put thery into practice.So I could get a first scholarship every year.Besides ,I also can organize activities in the Youth Volunteers Association.</w:delText>
        </w:r>
      </w:del>
    </w:p>
    <w:p w:rsidR="001F4077" w:rsidRPr="00846C70" w:rsidDel="009D3810" w:rsidRDefault="001F4077" w:rsidP="001F4077">
      <w:pPr>
        <w:rPr>
          <w:del w:id="326" w:author="macheng" w:date="2019-03-12T19:43:00Z"/>
          <w:rFonts w:ascii="Times New Roman" w:hAnsi="Times New Roman" w:cs="Times New Roman"/>
          <w:sz w:val="28"/>
          <w:szCs w:val="24"/>
          <w:rPrChange w:id="327" w:author="macheng" w:date="2019-03-13T11:27:00Z">
            <w:rPr>
              <w:del w:id="328" w:author="macheng" w:date="2019-03-12T19:43:00Z"/>
              <w:sz w:val="24"/>
              <w:szCs w:val="24"/>
            </w:rPr>
          </w:rPrChange>
        </w:rPr>
      </w:pPr>
    </w:p>
    <w:p w:rsidR="003C6C42" w:rsidRPr="00846C70" w:rsidDel="009D3810" w:rsidRDefault="001F4077">
      <w:pPr>
        <w:rPr>
          <w:ins w:id="329" w:author="T430" w:date="2018-03-13T20:00:00Z"/>
          <w:del w:id="330" w:author="macheng" w:date="2019-03-12T19:43:00Z"/>
          <w:rFonts w:ascii="Times New Roman" w:hAnsi="Times New Roman" w:cs="Times New Roman"/>
          <w:sz w:val="28"/>
          <w:szCs w:val="24"/>
          <w:rPrChange w:id="331" w:author="macheng" w:date="2019-03-13T11:27:00Z">
            <w:rPr>
              <w:ins w:id="332" w:author="T430" w:date="2018-03-13T20:00:00Z"/>
              <w:del w:id="333" w:author="macheng" w:date="2019-03-12T19:43:00Z"/>
              <w:sz w:val="24"/>
              <w:szCs w:val="24"/>
            </w:rPr>
          </w:rPrChange>
        </w:rPr>
      </w:pPr>
      <w:del w:id="334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335" w:author="macheng" w:date="2019-03-13T11:27:00Z">
              <w:rPr>
                <w:sz w:val="24"/>
                <w:szCs w:val="24"/>
              </w:rPr>
            </w:rPrChange>
          </w:rPr>
          <w:delText>Meanwhile,</w:delText>
        </w:r>
      </w:del>
      <w:ins w:id="336" w:author="T430" w:date="2018-03-13T19:34:00Z">
        <w:del w:id="337" w:author="macheng" w:date="2019-03-12T19:43:00Z">
          <w:r w:rsidR="00295187" w:rsidRPr="00846C70" w:rsidDel="009D3810">
            <w:rPr>
              <w:rFonts w:ascii="Times New Roman" w:hAnsi="Times New Roman" w:cs="Times New Roman"/>
              <w:sz w:val="28"/>
              <w:szCs w:val="24"/>
              <w:rPrChange w:id="338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del w:id="339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340" w:author="macheng" w:date="2019-03-13T11:27:00Z">
              <w:rPr>
                <w:sz w:val="24"/>
                <w:szCs w:val="24"/>
              </w:rPr>
            </w:rPrChange>
          </w:rPr>
          <w:delText>I</w:delText>
        </w:r>
      </w:del>
      <w:ins w:id="341" w:author="T430" w:date="2018-03-13T19:34:00Z">
        <w:del w:id="342" w:author="macheng" w:date="2019-03-12T19:43:00Z">
          <w:r w:rsidR="00417D04" w:rsidRPr="00846C70" w:rsidDel="009D3810">
            <w:rPr>
              <w:rFonts w:ascii="Times New Roman" w:hAnsi="Times New Roman" w:cs="Times New Roman"/>
              <w:sz w:val="28"/>
              <w:szCs w:val="24"/>
              <w:rPrChange w:id="343" w:author="macheng" w:date="2019-03-13T11:27:00Z">
                <w:rPr>
                  <w:sz w:val="24"/>
                  <w:szCs w:val="24"/>
                </w:rPr>
              </w:rPrChange>
            </w:rPr>
            <w:delText xml:space="preserve"> focus on the</w:delText>
          </w:r>
        </w:del>
      </w:ins>
      <w:ins w:id="344" w:author="T430" w:date="2018-03-13T19:37:00Z">
        <w:del w:id="345" w:author="macheng" w:date="2019-03-12T19:43:00Z">
          <w:r w:rsidR="00417D04" w:rsidRPr="00846C70" w:rsidDel="009D3810">
            <w:rPr>
              <w:rFonts w:ascii="Times New Roman" w:hAnsi="Times New Roman" w:cs="Times New Roman"/>
              <w:sz w:val="28"/>
              <w:szCs w:val="24"/>
              <w:rPrChange w:id="346" w:author="macheng" w:date="2019-03-13T11:27:00Z">
                <w:rPr>
                  <w:sz w:val="24"/>
                  <w:szCs w:val="24"/>
                </w:rPr>
              </w:rPrChange>
            </w:rPr>
            <w:delText xml:space="preserve"> new</w:delText>
          </w:r>
        </w:del>
      </w:ins>
      <w:ins w:id="347" w:author="T430" w:date="2018-03-13T19:34:00Z">
        <w:del w:id="348" w:author="macheng" w:date="2019-03-12T19:43:00Z">
          <w:r w:rsidR="00417D04" w:rsidRPr="00846C70" w:rsidDel="009D3810">
            <w:rPr>
              <w:rFonts w:ascii="Times New Roman" w:hAnsi="Times New Roman" w:cs="Times New Roman"/>
              <w:sz w:val="28"/>
              <w:szCs w:val="24"/>
              <w:rPrChange w:id="349" w:author="macheng" w:date="2019-03-13T11:27:00Z">
                <w:rPr>
                  <w:sz w:val="24"/>
                  <w:szCs w:val="24"/>
                </w:rPr>
              </w:rPrChange>
            </w:rPr>
            <w:delText xml:space="preserve"> technologies such as block</w:delText>
          </w:r>
        </w:del>
      </w:ins>
      <w:ins w:id="350" w:author="T430" w:date="2018-03-13T19:35:00Z">
        <w:del w:id="351" w:author="macheng" w:date="2019-03-12T19:43:00Z">
          <w:r w:rsidR="00417D04" w:rsidRPr="00846C70" w:rsidDel="009D3810">
            <w:rPr>
              <w:rFonts w:ascii="Times New Roman" w:hAnsi="Times New Roman" w:cs="Times New Roman"/>
              <w:sz w:val="28"/>
              <w:szCs w:val="24"/>
              <w:rPrChange w:id="352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53" w:author="T430" w:date="2018-03-13T19:34:00Z">
        <w:del w:id="354" w:author="macheng" w:date="2019-03-12T19:43:00Z">
          <w:r w:rsidR="00417D04" w:rsidRPr="00846C70" w:rsidDel="009D3810">
            <w:rPr>
              <w:rFonts w:ascii="Times New Roman" w:hAnsi="Times New Roman" w:cs="Times New Roman"/>
              <w:sz w:val="28"/>
              <w:szCs w:val="24"/>
              <w:rPrChange w:id="355" w:author="macheng" w:date="2019-03-13T11:27:00Z">
                <w:rPr>
                  <w:sz w:val="24"/>
                  <w:szCs w:val="24"/>
                </w:rPr>
              </w:rPrChange>
            </w:rPr>
            <w:delText>chain, and</w:delText>
          </w:r>
        </w:del>
      </w:ins>
      <w:ins w:id="356" w:author="T430" w:date="2018-03-13T19:42:00Z">
        <w:del w:id="357" w:author="macheng" w:date="2019-03-12T19:43:00Z">
          <w:r w:rsidR="00417D04" w:rsidRPr="00846C70" w:rsidDel="009D3810">
            <w:rPr>
              <w:rFonts w:ascii="Times New Roman" w:hAnsi="Times New Roman" w:cs="Times New Roman"/>
              <w:sz w:val="28"/>
              <w:szCs w:val="24"/>
              <w:rPrChange w:id="358" w:author="macheng" w:date="2019-03-13T11:27:00Z">
                <w:rPr>
                  <w:sz w:val="24"/>
                  <w:szCs w:val="24"/>
                </w:rPr>
              </w:rPrChange>
            </w:rPr>
            <w:delText xml:space="preserve"> read</w:delText>
          </w:r>
        </w:del>
      </w:ins>
      <w:ins w:id="359" w:author="T430" w:date="2018-03-13T19:34:00Z">
        <w:del w:id="360" w:author="macheng" w:date="2019-03-12T19:43:00Z">
          <w:r w:rsidR="00417D04" w:rsidRPr="00846C70" w:rsidDel="009D3810">
            <w:rPr>
              <w:rFonts w:ascii="Times New Roman" w:hAnsi="Times New Roman" w:cs="Times New Roman"/>
              <w:sz w:val="28"/>
              <w:szCs w:val="24"/>
              <w:rPrChange w:id="361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del w:id="362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363" w:author="macheng" w:date="2019-03-13T11:27:00Z">
              <w:rPr>
                <w:sz w:val="24"/>
                <w:szCs w:val="24"/>
              </w:rPr>
            </w:rPrChange>
          </w:rPr>
          <w:delText xml:space="preserve"> also like browsing through some journals </w:delText>
        </w:r>
      </w:del>
      <w:ins w:id="364" w:author="T430" w:date="2018-03-13T19:36:00Z">
        <w:del w:id="365" w:author="macheng" w:date="2019-03-12T19:43:00Z">
          <w:r w:rsidR="00417D04" w:rsidRPr="00846C70" w:rsidDel="009D3810">
            <w:rPr>
              <w:rFonts w:ascii="Times New Roman" w:hAnsi="Times New Roman" w:cs="Times New Roman"/>
              <w:sz w:val="28"/>
              <w:szCs w:val="24"/>
              <w:rPrChange w:id="366" w:author="macheng" w:date="2019-03-13T11:27:00Z">
                <w:rPr>
                  <w:sz w:val="24"/>
                  <w:szCs w:val="24"/>
                </w:rPr>
              </w:rPrChange>
            </w:rPr>
            <w:delText xml:space="preserve">papers of </w:delText>
          </w:r>
          <w:r w:rsidR="00417D04" w:rsidRPr="00846C70" w:rsidDel="009D3810">
            <w:rPr>
              <w:rFonts w:ascii="Times New Roman" w:hAnsi="Times New Roman" w:cs="Times New Roman"/>
              <w:color w:val="FF0000"/>
              <w:sz w:val="28"/>
              <w:szCs w:val="24"/>
              <w:rPrChange w:id="367" w:author="macheng" w:date="2019-03-13T11:27:00Z">
                <w:rPr>
                  <w:sz w:val="24"/>
                  <w:szCs w:val="24"/>
                </w:rPr>
              </w:rPrChange>
            </w:rPr>
            <w:delText>XXX</w:delText>
          </w:r>
          <w:r w:rsidR="00417D04" w:rsidRPr="00846C70" w:rsidDel="009D3810">
            <w:rPr>
              <w:rFonts w:ascii="Times New Roman" w:hAnsi="Times New Roman" w:cs="Times New Roman"/>
              <w:sz w:val="28"/>
              <w:szCs w:val="24"/>
              <w:rPrChange w:id="368" w:author="macheng" w:date="2019-03-13T11:27:00Z">
                <w:rPr>
                  <w:sz w:val="24"/>
                  <w:szCs w:val="24"/>
                </w:rPr>
              </w:rPrChange>
            </w:rPr>
            <w:delText xml:space="preserve"> (from </w:delText>
          </w:r>
        </w:del>
      </w:ins>
      <w:ins w:id="369" w:author="T430" w:date="2018-03-13T20:00:00Z">
        <w:del w:id="370" w:author="macheng" w:date="2019-03-12T19:43:00Z">
          <w:r w:rsidR="00936150" w:rsidRPr="00846C70" w:rsidDel="009D3810">
            <w:rPr>
              <w:rFonts w:ascii="Times New Roman" w:hAnsi="Times New Roman" w:cs="Times New Roman"/>
              <w:color w:val="FF0000"/>
              <w:sz w:val="28"/>
              <w:szCs w:val="24"/>
              <w:rPrChange w:id="371" w:author="macheng" w:date="2019-03-13T11:27:00Z">
                <w:rPr>
                  <w:color w:val="FF0000"/>
                  <w:sz w:val="24"/>
                  <w:szCs w:val="24"/>
                </w:rPr>
              </w:rPrChange>
            </w:rPr>
            <w:delText>YYY</w:delText>
          </w:r>
        </w:del>
      </w:ins>
      <w:ins w:id="372" w:author="T430" w:date="2018-03-13T19:36:00Z">
        <w:del w:id="373" w:author="macheng" w:date="2019-03-12T19:43:00Z">
          <w:r w:rsidR="00417D04" w:rsidRPr="00846C70" w:rsidDel="009D3810">
            <w:rPr>
              <w:rFonts w:ascii="Times New Roman" w:hAnsi="Times New Roman" w:cs="Times New Roman"/>
              <w:sz w:val="28"/>
              <w:szCs w:val="24"/>
              <w:rPrChange w:id="374" w:author="macheng" w:date="2019-03-13T11:27:00Z">
                <w:rPr>
                  <w:sz w:val="24"/>
                  <w:szCs w:val="24"/>
                </w:rPr>
              </w:rPrChange>
            </w:rPr>
            <w:delText xml:space="preserve"> labs)</w:delText>
          </w:r>
        </w:del>
      </w:ins>
      <w:del w:id="375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376" w:author="macheng" w:date="2019-03-13T11:27:00Z">
              <w:rPr>
                <w:sz w:val="24"/>
                <w:szCs w:val="24"/>
              </w:rPr>
            </w:rPrChange>
          </w:rPr>
          <w:delText>in Blockchain when I am free, so</w:delText>
        </w:r>
      </w:del>
      <w:ins w:id="377" w:author="T430" w:date="2018-03-13T19:37:00Z">
        <w:del w:id="378" w:author="macheng" w:date="2019-03-12T19:43:00Z">
          <w:r w:rsidR="00417D04" w:rsidRPr="00846C70" w:rsidDel="009D3810">
            <w:rPr>
              <w:rFonts w:ascii="Times New Roman" w:hAnsi="Times New Roman" w:cs="Times New Roman"/>
              <w:sz w:val="28"/>
              <w:szCs w:val="24"/>
              <w:rPrChange w:id="379" w:author="macheng" w:date="2019-03-13T11:27:00Z">
                <w:rPr>
                  <w:sz w:val="24"/>
                  <w:szCs w:val="24"/>
                </w:rPr>
              </w:rPrChange>
            </w:rPr>
            <w:delText>.</w:delText>
          </w:r>
        </w:del>
      </w:ins>
      <w:del w:id="380" w:author="macheng" w:date="2019-03-12T19:43:00Z">
        <w:r w:rsidRPr="00846C70" w:rsidDel="009D3810">
          <w:rPr>
            <w:rFonts w:ascii="Times New Roman" w:hAnsi="Times New Roman" w:cs="Times New Roman"/>
            <w:sz w:val="28"/>
            <w:szCs w:val="24"/>
            <w:rPrChange w:id="381" w:author="macheng" w:date="2019-03-13T11:27:00Z">
              <w:rPr>
                <w:sz w:val="24"/>
                <w:szCs w:val="24"/>
              </w:rPr>
            </w:rPrChange>
          </w:rPr>
          <w:delText xml:space="preserve"> </w:delText>
        </w:r>
      </w:del>
      <w:ins w:id="382" w:author="T430" w:date="2018-03-13T19:42:00Z">
        <w:del w:id="383" w:author="macheng" w:date="2019-03-12T19:58:00Z">
          <w:r w:rsidR="00417D04" w:rsidRPr="00846C70" w:rsidDel="00CA23B0">
            <w:rPr>
              <w:rFonts w:ascii="Times New Roman" w:hAnsi="Times New Roman" w:cs="Times New Roman"/>
              <w:sz w:val="28"/>
              <w:szCs w:val="24"/>
              <w:rPrChange w:id="384" w:author="macheng" w:date="2019-03-13T11:27:00Z">
                <w:rPr>
                  <w:sz w:val="24"/>
                  <w:szCs w:val="24"/>
                </w:rPr>
              </w:rPrChange>
            </w:rPr>
            <w:delText xml:space="preserve">In order to research these </w:delText>
          </w:r>
        </w:del>
        <w:del w:id="385" w:author="macheng" w:date="2019-03-12T19:50:00Z">
          <w:r w:rsidR="00417D04" w:rsidRPr="00846C70" w:rsidDel="00CA23B0">
            <w:rPr>
              <w:rFonts w:ascii="Times New Roman" w:hAnsi="Times New Roman" w:cs="Times New Roman"/>
              <w:sz w:val="28"/>
              <w:szCs w:val="24"/>
              <w:rPrChange w:id="386" w:author="macheng" w:date="2019-03-13T11:27:00Z">
                <w:rPr>
                  <w:sz w:val="24"/>
                  <w:szCs w:val="24"/>
                </w:rPr>
              </w:rPrChange>
            </w:rPr>
            <w:delText xml:space="preserve">new </w:delText>
          </w:r>
        </w:del>
        <w:del w:id="387" w:author="macheng" w:date="2019-03-12T19:58:00Z">
          <w:r w:rsidR="00417D04" w:rsidRPr="00846C70" w:rsidDel="00CA23B0">
            <w:rPr>
              <w:rFonts w:ascii="Times New Roman" w:hAnsi="Times New Roman" w:cs="Times New Roman"/>
              <w:sz w:val="28"/>
              <w:szCs w:val="24"/>
              <w:rPrChange w:id="388" w:author="macheng" w:date="2019-03-13T11:27:00Z">
                <w:rPr>
                  <w:sz w:val="24"/>
                  <w:szCs w:val="24"/>
                </w:rPr>
              </w:rPrChange>
            </w:rPr>
            <w:delText>technologies</w:delText>
          </w:r>
        </w:del>
      </w:ins>
      <w:ins w:id="389" w:author="T430" w:date="2018-03-13T19:43:00Z">
        <w:del w:id="390" w:author="macheng" w:date="2019-03-12T19:58:00Z">
          <w:r w:rsidR="00417D04" w:rsidRPr="00846C70" w:rsidDel="00CA23B0">
            <w:rPr>
              <w:rFonts w:ascii="Times New Roman" w:hAnsi="Times New Roman" w:cs="Times New Roman"/>
              <w:sz w:val="28"/>
              <w:szCs w:val="24"/>
              <w:rPrChange w:id="391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92" w:author="T430" w:date="2018-03-13T19:44:00Z">
        <w:del w:id="393" w:author="macheng" w:date="2019-03-12T19:58:00Z">
          <w:r w:rsidR="00C717E8" w:rsidRPr="00846C70" w:rsidDel="00CA23B0">
            <w:rPr>
              <w:rFonts w:ascii="Times New Roman" w:hAnsi="Times New Roman" w:cs="Times New Roman"/>
              <w:sz w:val="28"/>
              <w:szCs w:val="24"/>
              <w:rPrChange w:id="394" w:author="macheng" w:date="2019-03-13T11:27:00Z">
                <w:rPr>
                  <w:sz w:val="24"/>
                  <w:szCs w:val="24"/>
                </w:rPr>
              </w:rPrChange>
            </w:rPr>
            <w:delText>better</w:delText>
          </w:r>
          <w:r w:rsidR="00417D04" w:rsidRPr="00846C70" w:rsidDel="00CA23B0">
            <w:rPr>
              <w:rFonts w:ascii="Times New Roman" w:hAnsi="Times New Roman" w:cs="Times New Roman"/>
              <w:sz w:val="28"/>
              <w:szCs w:val="24"/>
              <w:rPrChange w:id="395" w:author="macheng" w:date="2019-03-13T11:27:00Z">
                <w:rPr>
                  <w:sz w:val="24"/>
                  <w:szCs w:val="24"/>
                </w:rPr>
              </w:rPrChange>
            </w:rPr>
            <w:delText xml:space="preserve">, </w:delText>
          </w:r>
        </w:del>
      </w:ins>
      <w:ins w:id="396" w:author="T430" w:date="2018-03-13T19:46:00Z">
        <w:del w:id="397" w:author="macheng" w:date="2019-03-12T19:58:00Z">
          <w:r w:rsidR="00C717E8" w:rsidRPr="00846C70" w:rsidDel="00CA23B0">
            <w:rPr>
              <w:rFonts w:ascii="Times New Roman" w:hAnsi="Times New Roman" w:cs="Times New Roman"/>
              <w:sz w:val="28"/>
              <w:szCs w:val="24"/>
              <w:rPrChange w:id="398" w:author="macheng" w:date="2019-03-13T11:27:00Z">
                <w:rPr>
                  <w:sz w:val="24"/>
                  <w:szCs w:val="24"/>
                </w:rPr>
              </w:rPrChange>
            </w:rPr>
            <w:delText>I hope</w:delText>
          </w:r>
        </w:del>
      </w:ins>
      <w:ins w:id="399" w:author="T430" w:date="2018-03-13T19:47:00Z">
        <w:del w:id="400" w:author="macheng" w:date="2019-03-12T19:58:00Z">
          <w:r w:rsidR="00C717E8" w:rsidRPr="00846C70" w:rsidDel="00CA23B0">
            <w:rPr>
              <w:rFonts w:ascii="Times New Roman" w:hAnsi="Times New Roman" w:cs="Times New Roman"/>
              <w:sz w:val="28"/>
              <w:szCs w:val="24"/>
              <w:rPrChange w:id="401" w:author="macheng" w:date="2019-03-13T11:27:00Z">
                <w:rPr>
                  <w:sz w:val="24"/>
                  <w:szCs w:val="24"/>
                </w:rPr>
              </w:rPrChange>
            </w:rPr>
            <w:delText xml:space="preserve"> to take part in the master ed</w:delText>
          </w:r>
        </w:del>
      </w:ins>
      <w:ins w:id="402" w:author="T430" w:date="2018-03-13T19:55:00Z">
        <w:del w:id="403" w:author="macheng" w:date="2019-03-12T19:58:00Z">
          <w:r w:rsidR="00C717E8" w:rsidRPr="00846C70" w:rsidDel="00CA23B0">
            <w:rPr>
              <w:rFonts w:ascii="Times New Roman" w:hAnsi="Times New Roman" w:cs="Times New Roman"/>
              <w:sz w:val="28"/>
              <w:szCs w:val="24"/>
              <w:rPrChange w:id="404" w:author="macheng" w:date="2019-03-13T11:27:00Z">
                <w:rPr>
                  <w:sz w:val="24"/>
                  <w:szCs w:val="24"/>
                </w:rPr>
              </w:rPrChange>
            </w:rPr>
            <w:delText>ucation</w:delText>
          </w:r>
        </w:del>
      </w:ins>
      <w:ins w:id="405" w:author="T430" w:date="2018-03-13T19:47:00Z">
        <w:del w:id="406" w:author="macheng" w:date="2019-03-12T19:58:00Z">
          <w:r w:rsidR="00C717E8" w:rsidRPr="00846C70" w:rsidDel="00CA23B0">
            <w:rPr>
              <w:rFonts w:ascii="Times New Roman" w:hAnsi="Times New Roman" w:cs="Times New Roman"/>
              <w:sz w:val="28"/>
              <w:szCs w:val="24"/>
              <w:rPrChange w:id="407" w:author="macheng" w:date="2019-03-13T11:27:00Z">
                <w:rPr>
                  <w:sz w:val="24"/>
                  <w:szCs w:val="24"/>
                </w:rPr>
              </w:rPrChange>
            </w:rPr>
            <w:delText xml:space="preserve"> in </w:delText>
          </w:r>
        </w:del>
      </w:ins>
      <w:ins w:id="408" w:author="T430" w:date="2018-03-13T19:48:00Z">
        <w:del w:id="409" w:author="macheng" w:date="2019-03-12T19:58:00Z">
          <w:r w:rsidR="00C717E8" w:rsidRPr="00846C70" w:rsidDel="00CA23B0">
            <w:rPr>
              <w:rFonts w:ascii="Times New Roman" w:hAnsi="Times New Roman" w:cs="Times New Roman"/>
              <w:sz w:val="28"/>
              <w:szCs w:val="24"/>
              <w:rPrChange w:id="410" w:author="macheng" w:date="2019-03-13T11:27:00Z">
                <w:rPr>
                  <w:sz w:val="24"/>
                  <w:szCs w:val="24"/>
                </w:rPr>
              </w:rPrChange>
            </w:rPr>
            <w:delText>Fudan University</w:delText>
          </w:r>
        </w:del>
      </w:ins>
      <w:ins w:id="411" w:author="T430" w:date="2018-03-13T19:42:00Z">
        <w:del w:id="412" w:author="macheng" w:date="2019-03-12T19:58:00Z">
          <w:r w:rsidR="00417D04" w:rsidRPr="00846C70" w:rsidDel="00CA23B0">
            <w:rPr>
              <w:rFonts w:ascii="Times New Roman" w:hAnsi="Times New Roman" w:cs="Times New Roman"/>
              <w:sz w:val="28"/>
              <w:szCs w:val="24"/>
              <w:rPrChange w:id="413" w:author="macheng" w:date="2019-03-13T11:27:00Z">
                <w:rPr>
                  <w:sz w:val="24"/>
                  <w:szCs w:val="24"/>
                </w:rPr>
              </w:rPrChange>
            </w:rPr>
            <w:delText>.</w:delText>
          </w:r>
        </w:del>
      </w:ins>
      <w:del w:id="414" w:author="macheng" w:date="2019-03-12T19:58:00Z">
        <w:r w:rsidRPr="00846C70" w:rsidDel="00CA23B0">
          <w:rPr>
            <w:rFonts w:ascii="Times New Roman" w:hAnsi="Times New Roman" w:cs="Times New Roman"/>
            <w:sz w:val="28"/>
            <w:szCs w:val="24"/>
            <w:rPrChange w:id="415" w:author="macheng" w:date="2019-03-13T11:27:00Z">
              <w:rPr>
                <w:sz w:val="24"/>
                <w:szCs w:val="24"/>
              </w:rPr>
            </w:rPrChange>
          </w:rPr>
          <w:delText>I can keep an eye on the lastest news and findings in my area.My passion in computer science is the reason why I would like to pursue my further study in this field.</w:delText>
        </w:r>
      </w:del>
      <w:ins w:id="416" w:author="T430" w:date="2018-03-13T19:40:00Z">
        <w:del w:id="417" w:author="macheng" w:date="2019-03-12T19:58:00Z">
          <w:r w:rsidR="00417D04" w:rsidRPr="00846C70" w:rsidDel="00CA23B0">
            <w:rPr>
              <w:rFonts w:ascii="Times New Roman" w:hAnsi="Times New Roman" w:cs="Times New Roman"/>
              <w:sz w:val="28"/>
              <w:szCs w:val="24"/>
              <w:rPrChange w:id="418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del w:id="419" w:author="macheng" w:date="2019-03-12T19:58:00Z">
        <w:r w:rsidRPr="00846C70" w:rsidDel="00CA23B0">
          <w:rPr>
            <w:rFonts w:ascii="Times New Roman" w:hAnsi="Times New Roman" w:cs="Times New Roman"/>
            <w:sz w:val="28"/>
            <w:szCs w:val="24"/>
            <w:rPrChange w:id="420" w:author="macheng" w:date="2019-03-13T11:27:00Z">
              <w:rPr>
                <w:sz w:val="24"/>
                <w:szCs w:val="24"/>
              </w:rPr>
            </w:rPrChange>
          </w:rPr>
          <w:delText xml:space="preserve">Owing to </w:delText>
        </w:r>
      </w:del>
      <w:ins w:id="421" w:author="T430" w:date="2018-03-13T19:58:00Z">
        <w:del w:id="422" w:author="macheng" w:date="2019-03-12T19:58:00Z">
          <w:r w:rsidR="005F1468" w:rsidRPr="00846C70" w:rsidDel="00CA23B0">
            <w:rPr>
              <w:rFonts w:ascii="Times New Roman" w:hAnsi="Times New Roman" w:cs="Times New Roman"/>
              <w:sz w:val="28"/>
              <w:szCs w:val="24"/>
              <w:rPrChange w:id="423" w:author="macheng" w:date="2019-03-13T11:27:00Z">
                <w:rPr>
                  <w:sz w:val="24"/>
                  <w:szCs w:val="24"/>
                </w:rPr>
              </w:rPrChange>
            </w:rPr>
            <w:delText xml:space="preserve">Through </w:delText>
          </w:r>
        </w:del>
      </w:ins>
      <w:del w:id="424" w:author="macheng" w:date="2019-03-12T19:58:00Z">
        <w:r w:rsidRPr="00846C70" w:rsidDel="00CA23B0">
          <w:rPr>
            <w:rFonts w:ascii="Times New Roman" w:hAnsi="Times New Roman" w:cs="Times New Roman"/>
            <w:sz w:val="28"/>
            <w:szCs w:val="24"/>
            <w:rPrChange w:id="425" w:author="macheng" w:date="2019-03-13T11:27:00Z">
              <w:rPr>
                <w:sz w:val="24"/>
                <w:szCs w:val="24"/>
              </w:rPr>
            </w:rPrChange>
          </w:rPr>
          <w:delText>my diligence and persistence</w:delText>
        </w:r>
      </w:del>
      <w:ins w:id="426" w:author="T430" w:date="2018-03-13T19:58:00Z">
        <w:del w:id="427" w:author="macheng" w:date="2019-03-12T19:58:00Z">
          <w:r w:rsidR="005F1468" w:rsidRPr="00846C70" w:rsidDel="00CA23B0">
            <w:rPr>
              <w:rFonts w:ascii="Times New Roman" w:hAnsi="Times New Roman" w:cs="Times New Roman"/>
              <w:sz w:val="28"/>
              <w:szCs w:val="24"/>
              <w:rPrChange w:id="428" w:author="macheng" w:date="2019-03-13T11:27:00Z">
                <w:rPr>
                  <w:sz w:val="24"/>
                  <w:szCs w:val="24"/>
                </w:rPr>
              </w:rPrChange>
            </w:rPr>
            <w:delText>,</w:delText>
          </w:r>
        </w:del>
      </w:ins>
      <w:del w:id="429" w:author="macheng" w:date="2019-03-12T19:58:00Z">
        <w:r w:rsidRPr="00846C70" w:rsidDel="00CA23B0">
          <w:rPr>
            <w:rFonts w:ascii="Times New Roman" w:hAnsi="Times New Roman" w:cs="Times New Roman"/>
            <w:sz w:val="28"/>
            <w:szCs w:val="24"/>
            <w:rPrChange w:id="430" w:author="macheng" w:date="2019-03-13T11:27:00Z">
              <w:rPr>
                <w:sz w:val="24"/>
                <w:szCs w:val="24"/>
              </w:rPr>
            </w:rPrChange>
          </w:rPr>
          <w:delText>.</w:delText>
        </w:r>
      </w:del>
      <w:ins w:id="431" w:author="T430" w:date="2018-03-13T19:40:00Z">
        <w:del w:id="432" w:author="macheng" w:date="2019-03-12T19:58:00Z">
          <w:r w:rsidR="00417D04" w:rsidRPr="00846C70" w:rsidDel="00CA23B0">
            <w:rPr>
              <w:rFonts w:ascii="Times New Roman" w:hAnsi="Times New Roman" w:cs="Times New Roman"/>
              <w:sz w:val="28"/>
              <w:szCs w:val="24"/>
              <w:rPrChange w:id="433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</w:ins>
      <w:del w:id="434" w:author="macheng" w:date="2019-03-12T19:58:00Z">
        <w:r w:rsidRPr="00846C70" w:rsidDel="00CA23B0">
          <w:rPr>
            <w:rFonts w:ascii="Times New Roman" w:hAnsi="Times New Roman" w:cs="Times New Roman"/>
            <w:sz w:val="28"/>
            <w:szCs w:val="24"/>
            <w:rPrChange w:id="435" w:author="macheng" w:date="2019-03-13T11:27:00Z">
              <w:rPr>
                <w:sz w:val="24"/>
                <w:szCs w:val="24"/>
              </w:rPr>
            </w:rPrChange>
          </w:rPr>
          <w:delText>I could concentrate on my study and I believe that I could eventually succeed</w:delText>
        </w:r>
      </w:del>
      <w:ins w:id="436" w:author="T430" w:date="2018-03-13T19:57:00Z">
        <w:del w:id="437" w:author="macheng" w:date="2019-03-12T19:58:00Z">
          <w:r w:rsidR="00FD711E" w:rsidRPr="00846C70" w:rsidDel="00CA23B0">
            <w:rPr>
              <w:rFonts w:ascii="Times New Roman" w:hAnsi="Times New Roman" w:cs="Times New Roman"/>
              <w:sz w:val="28"/>
              <w:szCs w:val="24"/>
              <w:rPrChange w:id="438" w:author="macheng" w:date="2019-03-13T11:27:00Z">
                <w:rPr>
                  <w:sz w:val="24"/>
                  <w:szCs w:val="24"/>
                </w:rPr>
              </w:rPrChange>
            </w:rPr>
            <w:delText xml:space="preserve">do </w:delText>
          </w:r>
        </w:del>
      </w:ins>
      <w:ins w:id="439" w:author="T430" w:date="2018-03-13T20:04:00Z">
        <w:del w:id="440" w:author="macheng" w:date="2019-03-12T19:58:00Z">
          <w:r w:rsidR="00FD711E" w:rsidRPr="00846C70" w:rsidDel="00CA23B0">
            <w:rPr>
              <w:rFonts w:ascii="Times New Roman" w:hAnsi="Times New Roman" w:cs="Times New Roman"/>
              <w:sz w:val="28"/>
              <w:szCs w:val="24"/>
              <w:rPrChange w:id="441" w:author="macheng" w:date="2019-03-13T11:27:00Z">
                <w:rPr>
                  <w:sz w:val="24"/>
                  <w:szCs w:val="24"/>
                </w:rPr>
              </w:rPrChange>
            </w:rPr>
            <w:delText>the</w:delText>
          </w:r>
        </w:del>
      </w:ins>
      <w:ins w:id="442" w:author="T430" w:date="2018-03-13T19:57:00Z">
        <w:del w:id="443" w:author="macheng" w:date="2019-03-12T19:58:00Z">
          <w:r w:rsidR="005F1468" w:rsidRPr="00846C70" w:rsidDel="00CA23B0">
            <w:rPr>
              <w:rFonts w:ascii="Times New Roman" w:hAnsi="Times New Roman" w:cs="Times New Roman"/>
              <w:sz w:val="28"/>
              <w:szCs w:val="24"/>
              <w:rPrChange w:id="444" w:author="macheng" w:date="2019-03-13T11:27:00Z">
                <w:rPr>
                  <w:sz w:val="24"/>
                  <w:szCs w:val="24"/>
                </w:rPr>
              </w:rPrChange>
            </w:rPr>
            <w:delText xml:space="preserve"> best</w:delText>
          </w:r>
        </w:del>
      </w:ins>
      <w:ins w:id="445" w:author="T430" w:date="2018-03-13T19:58:00Z">
        <w:del w:id="446" w:author="macheng" w:date="2019-03-12T19:58:00Z">
          <w:r w:rsidR="005F1468" w:rsidRPr="00846C70" w:rsidDel="00CA23B0">
            <w:rPr>
              <w:rFonts w:ascii="Times New Roman" w:hAnsi="Times New Roman" w:cs="Times New Roman"/>
              <w:sz w:val="28"/>
              <w:szCs w:val="24"/>
              <w:rPrChange w:id="447" w:author="macheng" w:date="2019-03-13T11:27:00Z">
                <w:rPr>
                  <w:sz w:val="24"/>
                  <w:szCs w:val="24"/>
                </w:rPr>
              </w:rPrChange>
            </w:rPr>
            <w:delText xml:space="preserve"> in the </w:delText>
          </w:r>
        </w:del>
      </w:ins>
      <w:ins w:id="448" w:author="T430" w:date="2018-03-13T20:03:00Z">
        <w:del w:id="449" w:author="macheng" w:date="2019-03-12T19:58:00Z">
          <w:r w:rsidR="00FD711E" w:rsidRPr="00846C70" w:rsidDel="00CA23B0">
            <w:rPr>
              <w:rFonts w:ascii="Times New Roman" w:hAnsi="Times New Roman" w:cs="Times New Roman"/>
              <w:sz w:val="28"/>
              <w:szCs w:val="24"/>
              <w:rPrChange w:id="450" w:author="macheng" w:date="2019-03-13T11:27:00Z">
                <w:rPr>
                  <w:sz w:val="24"/>
                  <w:szCs w:val="24"/>
                </w:rPr>
              </w:rPrChange>
            </w:rPr>
            <w:delText>postgraduate</w:delText>
          </w:r>
        </w:del>
      </w:ins>
      <w:ins w:id="451" w:author="T430" w:date="2018-03-13T19:58:00Z">
        <w:del w:id="452" w:author="macheng" w:date="2019-03-12T19:58:00Z">
          <w:r w:rsidR="005F1468" w:rsidRPr="00846C70" w:rsidDel="00CA23B0">
            <w:rPr>
              <w:rFonts w:ascii="Times New Roman" w:hAnsi="Times New Roman" w:cs="Times New Roman"/>
              <w:sz w:val="28"/>
              <w:szCs w:val="24"/>
              <w:rPrChange w:id="453" w:author="macheng" w:date="2019-03-13T11:27:00Z">
                <w:rPr>
                  <w:sz w:val="24"/>
                  <w:szCs w:val="24"/>
                </w:rPr>
              </w:rPrChange>
            </w:rPr>
            <w:delText xml:space="preserve"> study</w:delText>
          </w:r>
        </w:del>
      </w:ins>
      <w:del w:id="454" w:author="macheng" w:date="2019-03-12T19:58:00Z">
        <w:r w:rsidRPr="00846C70" w:rsidDel="00CA23B0">
          <w:rPr>
            <w:rFonts w:ascii="Times New Roman" w:hAnsi="Times New Roman" w:cs="Times New Roman"/>
            <w:sz w:val="28"/>
            <w:szCs w:val="24"/>
            <w:rPrChange w:id="455" w:author="macheng" w:date="2019-03-13T11:27:00Z">
              <w:rPr>
                <w:sz w:val="24"/>
                <w:szCs w:val="24"/>
              </w:rPr>
            </w:rPrChange>
          </w:rPr>
          <w:delText>.</w:delText>
        </w:r>
      </w:del>
      <w:ins w:id="456" w:author="T430" w:date="2018-03-13T19:58:00Z">
        <w:del w:id="457" w:author="macheng" w:date="2019-03-12T19:58:00Z">
          <w:r w:rsidR="005F1468" w:rsidRPr="00846C70" w:rsidDel="00CA23B0">
            <w:rPr>
              <w:rFonts w:ascii="Times New Roman" w:hAnsi="Times New Roman" w:cs="Times New Roman"/>
              <w:sz w:val="28"/>
              <w:szCs w:val="24"/>
              <w:rPrChange w:id="458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  <w:del w:id="459" w:author="macheng" w:date="2019-03-12T19:50:00Z">
          <w:r w:rsidR="005F1468" w:rsidRPr="00846C70" w:rsidDel="00CA23B0">
            <w:rPr>
              <w:rFonts w:ascii="Times New Roman" w:hAnsi="Times New Roman" w:cs="Times New Roman"/>
              <w:sz w:val="28"/>
              <w:szCs w:val="24"/>
              <w:rPrChange w:id="460" w:author="macheng" w:date="2019-03-13T11:27:00Z">
                <w:rPr>
                  <w:sz w:val="24"/>
                  <w:szCs w:val="24"/>
                </w:rPr>
              </w:rPrChange>
            </w:rPr>
            <w:delText xml:space="preserve">If </w:delText>
          </w:r>
        </w:del>
      </w:ins>
      <w:ins w:id="461" w:author="T430" w:date="2018-03-13T19:59:00Z">
        <w:del w:id="462" w:author="macheng" w:date="2019-03-12T19:50:00Z">
          <w:r w:rsidR="005F1468" w:rsidRPr="00846C70" w:rsidDel="00CA23B0">
            <w:rPr>
              <w:rFonts w:ascii="Times New Roman" w:hAnsi="Times New Roman" w:cs="Times New Roman"/>
              <w:sz w:val="28"/>
              <w:szCs w:val="24"/>
              <w:rPrChange w:id="463" w:author="macheng" w:date="2019-03-13T11:27:00Z">
                <w:rPr>
                  <w:sz w:val="24"/>
                  <w:szCs w:val="24"/>
                </w:rPr>
              </w:rPrChange>
            </w:rPr>
            <w:delText>I</w:delText>
          </w:r>
        </w:del>
      </w:ins>
      <w:ins w:id="464" w:author="T430" w:date="2018-03-13T19:58:00Z">
        <w:del w:id="465" w:author="macheng" w:date="2019-03-12T19:50:00Z">
          <w:r w:rsidR="005F1468" w:rsidRPr="00846C70" w:rsidDel="00CA23B0">
            <w:rPr>
              <w:rFonts w:ascii="Times New Roman" w:hAnsi="Times New Roman" w:cs="Times New Roman"/>
              <w:sz w:val="28"/>
              <w:szCs w:val="24"/>
              <w:rPrChange w:id="466" w:author="macheng" w:date="2019-03-13T11:27:00Z">
                <w:rPr>
                  <w:sz w:val="24"/>
                  <w:szCs w:val="24"/>
                </w:rPr>
              </w:rPrChange>
            </w:rPr>
            <w:delText xml:space="preserve"> got the chance.</w:delText>
          </w:r>
        </w:del>
      </w:ins>
      <w:ins w:id="467" w:author="T430" w:date="2018-03-13T19:59:00Z">
        <w:del w:id="468" w:author="macheng" w:date="2019-03-12T19:50:00Z">
          <w:r w:rsidR="00936150" w:rsidRPr="00846C70" w:rsidDel="00CA23B0">
            <w:rPr>
              <w:rFonts w:ascii="Times New Roman" w:hAnsi="Times New Roman" w:cs="Times New Roman"/>
              <w:sz w:val="28"/>
              <w:szCs w:val="24"/>
              <w:rPrChange w:id="469" w:author="macheng" w:date="2019-03-13T11:27:00Z">
                <w:rPr>
                  <w:sz w:val="24"/>
                  <w:szCs w:val="24"/>
                </w:rPr>
              </w:rPrChange>
            </w:rPr>
            <w:delText xml:space="preserve"> </w:delText>
          </w:r>
        </w:del>
        <w:del w:id="470" w:author="macheng" w:date="2019-03-12T19:58:00Z">
          <w:r w:rsidR="00936150" w:rsidRPr="00846C70" w:rsidDel="00CA23B0">
            <w:rPr>
              <w:rFonts w:ascii="Times New Roman" w:hAnsi="Times New Roman" w:cs="Times New Roman"/>
              <w:sz w:val="28"/>
              <w:szCs w:val="24"/>
              <w:rPrChange w:id="471" w:author="macheng" w:date="2019-03-13T11:27:00Z">
                <w:rPr>
                  <w:sz w:val="24"/>
                  <w:szCs w:val="24"/>
                </w:rPr>
              </w:rPrChange>
            </w:rPr>
            <w:delText>Thanks.</w:delText>
          </w:r>
        </w:del>
      </w:ins>
    </w:p>
    <w:p w:rsidR="00936150" w:rsidRPr="00846C70" w:rsidDel="009D3810" w:rsidRDefault="00936150">
      <w:pPr>
        <w:rPr>
          <w:ins w:id="472" w:author="T430" w:date="2018-03-13T20:00:00Z"/>
          <w:del w:id="473" w:author="macheng" w:date="2019-03-12T19:43:00Z"/>
          <w:rFonts w:ascii="Times New Roman" w:hAnsi="Times New Roman" w:cs="Times New Roman"/>
          <w:sz w:val="28"/>
          <w:szCs w:val="24"/>
          <w:rPrChange w:id="474" w:author="macheng" w:date="2019-03-13T11:27:00Z">
            <w:rPr>
              <w:ins w:id="475" w:author="T430" w:date="2018-03-13T20:00:00Z"/>
              <w:del w:id="476" w:author="macheng" w:date="2019-03-12T19:43:00Z"/>
              <w:sz w:val="24"/>
              <w:szCs w:val="24"/>
            </w:rPr>
          </w:rPrChange>
        </w:rPr>
      </w:pPr>
    </w:p>
    <w:p w:rsidR="00004B86" w:rsidRPr="00846C70" w:rsidRDefault="00936150">
      <w:pPr>
        <w:rPr>
          <w:ins w:id="477" w:author="macheng" w:date="2019-03-12T19:05:00Z"/>
          <w:rFonts w:ascii="Times New Roman" w:hAnsi="Times New Roman" w:cs="Times New Roman"/>
          <w:sz w:val="28"/>
          <w:szCs w:val="24"/>
          <w:rPrChange w:id="478" w:author="macheng" w:date="2019-03-13T11:27:00Z">
            <w:rPr>
              <w:ins w:id="479" w:author="macheng" w:date="2019-03-12T19:05:00Z"/>
              <w:color w:val="FF0000"/>
              <w:sz w:val="24"/>
              <w:szCs w:val="24"/>
            </w:rPr>
          </w:rPrChange>
        </w:rPr>
      </w:pPr>
      <w:ins w:id="480" w:author="T430" w:date="2018-03-13T20:00:00Z">
        <w:del w:id="481" w:author="macheng" w:date="2019-03-12T19:43:00Z">
          <w:r w:rsidRPr="00846C70" w:rsidDel="009D3810">
            <w:rPr>
              <w:rFonts w:ascii="Times New Roman" w:hAnsi="Times New Roman" w:cs="Times New Roman" w:hint="eastAsia"/>
              <w:color w:val="FF0000"/>
              <w:sz w:val="28"/>
              <w:szCs w:val="24"/>
              <w:rPrChange w:id="482" w:author="macheng" w:date="2019-03-13T11:27:00Z">
                <w:rPr>
                  <w:rFonts w:hint="eastAsia"/>
                  <w:sz w:val="24"/>
                  <w:szCs w:val="24"/>
                </w:rPr>
              </w:rPrChange>
            </w:rPr>
            <w:delText>注：</w:delText>
          </w:r>
          <w:r w:rsidRPr="00846C70" w:rsidDel="009D3810">
            <w:rPr>
              <w:rFonts w:ascii="Times New Roman" w:hAnsi="Times New Roman" w:cs="Times New Roman"/>
              <w:color w:val="FF0000"/>
              <w:sz w:val="28"/>
              <w:szCs w:val="24"/>
              <w:rPrChange w:id="483" w:author="macheng" w:date="2019-03-13T11:27:00Z">
                <w:rPr>
                  <w:sz w:val="24"/>
                  <w:szCs w:val="24"/>
                </w:rPr>
              </w:rPrChange>
            </w:rPr>
            <w:delText>XXX</w:delText>
          </w:r>
          <w:r w:rsidRPr="00846C70" w:rsidDel="009D3810">
            <w:rPr>
              <w:rFonts w:ascii="Times New Roman" w:hAnsi="Times New Roman" w:cs="Times New Roman" w:hint="eastAsia"/>
              <w:color w:val="FF0000"/>
              <w:sz w:val="28"/>
              <w:szCs w:val="24"/>
              <w:rPrChange w:id="484" w:author="macheng" w:date="2019-03-13T11:27:00Z">
                <w:rPr>
                  <w:rFonts w:hint="eastAsia"/>
                  <w:sz w:val="24"/>
                  <w:szCs w:val="24"/>
                </w:rPr>
              </w:rPrChange>
            </w:rPr>
            <w:delText>为一些</w:delText>
          </w:r>
        </w:del>
      </w:ins>
      <w:ins w:id="485" w:author="T430" w:date="2018-03-13T20:01:00Z">
        <w:del w:id="486" w:author="macheng" w:date="2019-03-12T19:43:00Z">
          <w:r w:rsidRPr="00846C70" w:rsidDel="009D3810">
            <w:rPr>
              <w:rFonts w:ascii="Times New Roman" w:hAnsi="Times New Roman" w:cs="Times New Roman" w:hint="eastAsia"/>
              <w:color w:val="FF0000"/>
              <w:sz w:val="28"/>
              <w:szCs w:val="24"/>
              <w:rPrChange w:id="487" w:author="macheng" w:date="2019-03-13T11:27:00Z">
                <w:rPr>
                  <w:rFonts w:hint="eastAsia"/>
                  <w:sz w:val="24"/>
                  <w:szCs w:val="24"/>
                </w:rPr>
              </w:rPrChange>
            </w:rPr>
            <w:delText>经典</w:delText>
          </w:r>
        </w:del>
      </w:ins>
      <w:ins w:id="488" w:author="T430" w:date="2018-03-13T20:00:00Z">
        <w:del w:id="489" w:author="macheng" w:date="2019-03-12T19:43:00Z">
          <w:r w:rsidRPr="00846C70" w:rsidDel="009D3810">
            <w:rPr>
              <w:rFonts w:ascii="Times New Roman" w:hAnsi="Times New Roman" w:cs="Times New Roman" w:hint="eastAsia"/>
              <w:color w:val="FF0000"/>
              <w:sz w:val="28"/>
              <w:szCs w:val="24"/>
              <w:rPrChange w:id="490" w:author="macheng" w:date="2019-03-13T11:27:00Z">
                <w:rPr>
                  <w:rFonts w:hint="eastAsia"/>
                  <w:sz w:val="24"/>
                  <w:szCs w:val="24"/>
                </w:rPr>
              </w:rPrChange>
            </w:rPr>
            <w:delText>区块</w:delText>
          </w:r>
        </w:del>
      </w:ins>
      <w:ins w:id="491" w:author="T430" w:date="2018-03-13T20:01:00Z">
        <w:del w:id="492" w:author="macheng" w:date="2019-03-12T19:43:00Z">
          <w:r w:rsidRPr="00846C70" w:rsidDel="009D3810">
            <w:rPr>
              <w:rFonts w:ascii="Times New Roman" w:hAnsi="Times New Roman" w:cs="Times New Roman" w:hint="eastAsia"/>
              <w:color w:val="FF0000"/>
              <w:sz w:val="28"/>
              <w:szCs w:val="24"/>
              <w:rPrChange w:id="493" w:author="macheng" w:date="2019-03-13T11:27:00Z">
                <w:rPr>
                  <w:rFonts w:hint="eastAsia"/>
                  <w:sz w:val="24"/>
                  <w:szCs w:val="24"/>
                </w:rPr>
              </w:rPrChange>
            </w:rPr>
            <w:delText>链文章的作者；</w:delText>
          </w:r>
          <w:r w:rsidRPr="00846C70" w:rsidDel="009D3810">
            <w:rPr>
              <w:rFonts w:ascii="Times New Roman" w:hAnsi="Times New Roman" w:cs="Times New Roman"/>
              <w:color w:val="FF0000"/>
              <w:sz w:val="28"/>
              <w:szCs w:val="24"/>
              <w:rPrChange w:id="494" w:author="macheng" w:date="2019-03-13T11:27:00Z">
                <w:rPr>
                  <w:sz w:val="24"/>
                  <w:szCs w:val="24"/>
                </w:rPr>
              </w:rPrChange>
            </w:rPr>
            <w:delText>YYY</w:delText>
          </w:r>
          <w:r w:rsidRPr="00846C70" w:rsidDel="009D3810">
            <w:rPr>
              <w:rFonts w:ascii="Times New Roman" w:hAnsi="Times New Roman" w:cs="Times New Roman" w:hint="eastAsia"/>
              <w:color w:val="FF0000"/>
              <w:sz w:val="28"/>
              <w:szCs w:val="24"/>
              <w:rPrChange w:id="495" w:author="macheng" w:date="2019-03-13T11:27:00Z">
                <w:rPr>
                  <w:rFonts w:hint="eastAsia"/>
                  <w:sz w:val="24"/>
                  <w:szCs w:val="24"/>
                </w:rPr>
              </w:rPrChange>
            </w:rPr>
            <w:delText>为一些研究区块链的知名科研机构名字。</w:delText>
          </w:r>
        </w:del>
      </w:ins>
      <w:ins w:id="496" w:author="macheng" w:date="2019-03-12T19:56:00Z">
        <w:r w:rsidR="00CA23B0" w:rsidRPr="00846C70">
          <w:rPr>
            <w:rFonts w:ascii="Times New Roman" w:hAnsi="Times New Roman" w:cs="Times New Roman"/>
            <w:sz w:val="28"/>
            <w:szCs w:val="24"/>
            <w:rPrChange w:id="497" w:author="macheng" w:date="2019-03-13T11:27:00Z">
              <w:rPr>
                <w:color w:val="FF0000"/>
                <w:sz w:val="24"/>
                <w:szCs w:val="24"/>
              </w:rPr>
            </w:rPrChange>
          </w:rPr>
          <w:t>In order to better study these technologies, I chose to apply for Fudan University. I believe that through the guidance of teachers, I can achieve better results.</w:t>
        </w:r>
      </w:ins>
    </w:p>
    <w:p w:rsidR="00004B86" w:rsidRPr="00846C70" w:rsidRDefault="00CA23B0">
      <w:pPr>
        <w:rPr>
          <w:ins w:id="498" w:author="macheng" w:date="2019-03-12T19:07:00Z"/>
          <w:rFonts w:ascii="Times New Roman" w:hAnsi="Times New Roman" w:cs="Times New Roman"/>
          <w:sz w:val="28"/>
          <w:szCs w:val="24"/>
          <w:rPrChange w:id="499" w:author="macheng" w:date="2019-03-13T11:27:00Z">
            <w:rPr>
              <w:ins w:id="500" w:author="macheng" w:date="2019-03-12T19:07:00Z"/>
              <w:color w:val="FF0000"/>
              <w:sz w:val="24"/>
              <w:szCs w:val="24"/>
            </w:rPr>
          </w:rPrChange>
        </w:rPr>
      </w:pPr>
      <w:ins w:id="501" w:author="macheng" w:date="2019-03-12T19:57:00Z">
        <w:r w:rsidRPr="00846C70">
          <w:rPr>
            <w:rFonts w:ascii="Times New Roman" w:hAnsi="Times New Roman" w:cs="Times New Roman"/>
            <w:sz w:val="28"/>
            <w:szCs w:val="24"/>
            <w:rPrChange w:id="502" w:author="macheng" w:date="2019-03-13T11:27:00Z">
              <w:rPr>
                <w:color w:val="FF0000"/>
                <w:sz w:val="24"/>
                <w:szCs w:val="24"/>
              </w:rPr>
            </w:rPrChange>
          </w:rPr>
          <w:t>Thanks.</w:t>
        </w:r>
      </w:ins>
    </w:p>
    <w:p w:rsidR="00100625" w:rsidRDefault="00100625">
      <w:pPr>
        <w:rPr>
          <w:ins w:id="503" w:author="macheng" w:date="2019-03-13T11:27:00Z"/>
          <w:rFonts w:ascii="Times New Roman" w:hAnsi="Times New Roman" w:cs="Times New Roman"/>
          <w:color w:val="FF0000"/>
          <w:sz w:val="28"/>
          <w:szCs w:val="24"/>
        </w:rPr>
      </w:pPr>
    </w:p>
    <w:p w:rsidR="00846C70" w:rsidRDefault="00846C70">
      <w:pPr>
        <w:rPr>
          <w:ins w:id="504" w:author="macheng" w:date="2019-03-13T11:27:00Z"/>
          <w:rFonts w:ascii="Times New Roman" w:hAnsi="Times New Roman" w:cs="Times New Roman"/>
          <w:color w:val="FF0000"/>
          <w:sz w:val="28"/>
          <w:szCs w:val="24"/>
        </w:rPr>
      </w:pPr>
    </w:p>
    <w:p w:rsidR="00846C70" w:rsidRDefault="00846C70">
      <w:pPr>
        <w:rPr>
          <w:ins w:id="505" w:author="macheng" w:date="2019-03-13T11:27:00Z"/>
          <w:rFonts w:ascii="Times New Roman" w:hAnsi="Times New Roman" w:cs="Times New Roman"/>
          <w:color w:val="FF0000"/>
          <w:sz w:val="28"/>
          <w:szCs w:val="24"/>
        </w:rPr>
      </w:pPr>
    </w:p>
    <w:p w:rsidR="00846C70" w:rsidRDefault="00846C70">
      <w:pPr>
        <w:rPr>
          <w:ins w:id="506" w:author="macheng" w:date="2019-03-13T11:27:00Z"/>
          <w:rFonts w:ascii="Times New Roman" w:hAnsi="Times New Roman" w:cs="Times New Roman"/>
          <w:color w:val="FF0000"/>
          <w:sz w:val="28"/>
          <w:szCs w:val="24"/>
        </w:rPr>
      </w:pPr>
    </w:p>
    <w:p w:rsidR="00846C70" w:rsidRPr="00846C70" w:rsidRDefault="00846C70">
      <w:pPr>
        <w:rPr>
          <w:ins w:id="507" w:author="macheng" w:date="2019-03-12T19:07:00Z"/>
          <w:rFonts w:ascii="Times New Roman" w:hAnsi="Times New Roman" w:cs="Times New Roman"/>
          <w:color w:val="FF0000"/>
          <w:sz w:val="28"/>
          <w:szCs w:val="24"/>
          <w:rPrChange w:id="508" w:author="macheng" w:date="2019-03-13T11:27:00Z">
            <w:rPr>
              <w:ins w:id="509" w:author="macheng" w:date="2019-03-12T19:07:00Z"/>
              <w:color w:val="FF0000"/>
              <w:sz w:val="24"/>
              <w:szCs w:val="24"/>
            </w:rPr>
          </w:rPrChange>
        </w:rPr>
      </w:pPr>
    </w:p>
    <w:p w:rsidR="00100625" w:rsidRPr="00F865B3" w:rsidRDefault="00100625">
      <w:pPr>
        <w:rPr>
          <w:ins w:id="510" w:author="macheng" w:date="2019-03-14T09:32:00Z"/>
          <w:rFonts w:ascii="Times New Roman" w:hAnsi="Times New Roman" w:cs="Times New Roman"/>
          <w:sz w:val="28"/>
          <w:szCs w:val="24"/>
          <w:rPrChange w:id="511" w:author="macheng" w:date="2019-03-14T10:01:00Z">
            <w:rPr>
              <w:ins w:id="512" w:author="macheng" w:date="2019-03-14T09:32:00Z"/>
              <w:rFonts w:ascii="Times New Roman" w:hAnsi="Times New Roman" w:cs="Times New Roman"/>
              <w:color w:val="FF0000"/>
              <w:sz w:val="28"/>
              <w:szCs w:val="24"/>
            </w:rPr>
          </w:rPrChange>
        </w:rPr>
      </w:pPr>
      <w:ins w:id="513" w:author="macheng" w:date="2019-03-12T19:07:00Z">
        <w:r w:rsidRPr="00846C70">
          <w:rPr>
            <w:rFonts w:ascii="Times New Roman" w:hAnsi="Times New Roman" w:cs="Times New Roman" w:hint="eastAsia"/>
            <w:color w:val="FF0000"/>
            <w:sz w:val="28"/>
            <w:szCs w:val="24"/>
            <w:rPrChange w:id="514" w:author="macheng" w:date="2019-03-13T11:27:00Z">
              <w:rPr>
                <w:rFonts w:hint="eastAsia"/>
                <w:color w:val="FF0000"/>
                <w:sz w:val="24"/>
                <w:szCs w:val="24"/>
              </w:rPr>
            </w:rPrChange>
          </w:rPr>
          <w:lastRenderedPageBreak/>
          <w:t>没听清：</w:t>
        </w:r>
      </w:ins>
      <w:ins w:id="515" w:author="macheng" w:date="2019-03-12T19:11:00Z">
        <w:r w:rsidRPr="00846C70">
          <w:rPr>
            <w:rFonts w:ascii="Times New Roman" w:hAnsi="Times New Roman" w:cs="Times New Roman"/>
            <w:sz w:val="28"/>
            <w:szCs w:val="24"/>
            <w:rPrChange w:id="516" w:author="macheng" w:date="2019-03-13T11:27:00Z">
              <w:rPr>
                <w:color w:val="FF0000"/>
                <w:sz w:val="24"/>
                <w:szCs w:val="24"/>
              </w:rPr>
            </w:rPrChange>
          </w:rPr>
          <w:t>sorry</w:t>
        </w:r>
      </w:ins>
      <w:ins w:id="517" w:author="macheng" w:date="2019-03-12T19:07:00Z">
        <w:r w:rsidRPr="00846C70">
          <w:rPr>
            <w:rFonts w:ascii="Times New Roman" w:hAnsi="Times New Roman" w:cs="Times New Roman"/>
            <w:sz w:val="28"/>
            <w:szCs w:val="24"/>
            <w:rPrChange w:id="518" w:author="macheng" w:date="2019-03-13T11:27:00Z">
              <w:rPr>
                <w:color w:val="FF0000"/>
                <w:sz w:val="24"/>
                <w:szCs w:val="24"/>
              </w:rPr>
            </w:rPrChange>
          </w:rPr>
          <w:t xml:space="preserve">, </w:t>
        </w:r>
      </w:ins>
      <w:ins w:id="519" w:author="macheng" w:date="2019-03-12T19:08:00Z">
        <w:r w:rsidRPr="00846C70">
          <w:rPr>
            <w:rFonts w:ascii="Times New Roman" w:hAnsi="Times New Roman" w:cs="Times New Roman"/>
            <w:sz w:val="28"/>
            <w:szCs w:val="24"/>
            <w:rPrChange w:id="520" w:author="macheng" w:date="2019-03-13T11:27:00Z">
              <w:rPr>
                <w:color w:val="FF0000"/>
                <w:sz w:val="24"/>
                <w:szCs w:val="24"/>
              </w:rPr>
            </w:rPrChange>
          </w:rPr>
          <w:t xml:space="preserve">could you repeat </w:t>
        </w:r>
      </w:ins>
      <w:ins w:id="521" w:author="macheng" w:date="2019-03-12T19:11:00Z">
        <w:r w:rsidRPr="00846C70">
          <w:rPr>
            <w:rFonts w:ascii="Times New Roman" w:hAnsi="Times New Roman" w:cs="Times New Roman"/>
            <w:sz w:val="28"/>
            <w:szCs w:val="24"/>
            <w:rPrChange w:id="522" w:author="macheng" w:date="2019-03-13T11:27:00Z">
              <w:rPr>
                <w:color w:val="FF0000"/>
                <w:sz w:val="24"/>
                <w:szCs w:val="24"/>
              </w:rPr>
            </w:rPrChange>
          </w:rPr>
          <w:t>your question</w:t>
        </w:r>
      </w:ins>
      <w:ins w:id="523" w:author="macheng" w:date="2019-03-12T19:59:00Z">
        <w:r w:rsidR="00D446FE" w:rsidRPr="00846C70">
          <w:rPr>
            <w:rFonts w:ascii="Times New Roman" w:hAnsi="Times New Roman" w:cs="Times New Roman"/>
            <w:sz w:val="28"/>
            <w:szCs w:val="24"/>
            <w:rPrChange w:id="524" w:author="macheng" w:date="2019-03-13T11:27:00Z">
              <w:rPr>
                <w:color w:val="FF0000"/>
                <w:sz w:val="24"/>
                <w:szCs w:val="24"/>
              </w:rPr>
            </w:rPrChange>
          </w:rPr>
          <w:t xml:space="preserve"> again</w:t>
        </w:r>
      </w:ins>
      <w:ins w:id="525" w:author="macheng" w:date="2019-03-12T19:11:00Z">
        <w:r w:rsidRPr="00846C70">
          <w:rPr>
            <w:rFonts w:ascii="Times New Roman" w:hAnsi="Times New Roman" w:cs="Times New Roman"/>
            <w:sz w:val="28"/>
            <w:szCs w:val="24"/>
            <w:rPrChange w:id="526" w:author="macheng" w:date="2019-03-13T11:27:00Z">
              <w:rPr>
                <w:color w:val="FF0000"/>
                <w:sz w:val="24"/>
                <w:szCs w:val="24"/>
              </w:rPr>
            </w:rPrChange>
          </w:rPr>
          <w:t>?</w:t>
        </w:r>
      </w:ins>
    </w:p>
    <w:p w:rsidR="00896847" w:rsidRDefault="00896847">
      <w:pPr>
        <w:rPr>
          <w:ins w:id="527" w:author="macheng" w:date="2019-03-14T09:33:00Z"/>
          <w:rFonts w:ascii="Times New Roman" w:hAnsi="Times New Roman" w:cs="Times New Roman"/>
          <w:color w:val="FF0000"/>
          <w:sz w:val="28"/>
          <w:szCs w:val="24"/>
        </w:rPr>
      </w:pPr>
      <w:ins w:id="528" w:author="macheng" w:date="2019-03-14T09:33:00Z">
        <w:r w:rsidRPr="00896847">
          <w:rPr>
            <w:rFonts w:ascii="Times New Roman" w:hAnsi="Times New Roman" w:cs="Times New Roman"/>
            <w:color w:val="FF0000"/>
            <w:sz w:val="28"/>
            <w:szCs w:val="24"/>
          </w:rPr>
          <w:t>Talk about your views on the text summary</w:t>
        </w:r>
      </w:ins>
    </w:p>
    <w:p w:rsidR="00896847" w:rsidRDefault="00896847">
      <w:pPr>
        <w:rPr>
          <w:ins w:id="529" w:author="macheng" w:date="2019-03-14T09:40:00Z"/>
          <w:rFonts w:ascii="Times New Roman" w:hAnsi="Times New Roman" w:cs="Times New Roman"/>
          <w:color w:val="000000" w:themeColor="text1"/>
          <w:sz w:val="28"/>
          <w:szCs w:val="24"/>
        </w:rPr>
      </w:pPr>
      <w:ins w:id="530" w:author="macheng" w:date="2019-03-14T09:34:00Z">
        <w:r w:rsidRPr="00896847">
          <w:rPr>
            <w:rFonts w:ascii="Times New Roman" w:hAnsi="Times New Roman" w:cs="Times New Roman"/>
            <w:color w:val="000000" w:themeColor="text1"/>
            <w:sz w:val="28"/>
            <w:szCs w:val="24"/>
          </w:rPr>
          <w:t>Based on my existing knowledge</w:t>
        </w:r>
        <w:r>
          <w:rPr>
            <w:rFonts w:ascii="Times New Roman" w:hAnsi="Times New Roman" w:cs="Times New Roman" w:hint="eastAsia"/>
            <w:color w:val="000000" w:themeColor="text1"/>
            <w:sz w:val="28"/>
            <w:szCs w:val="24"/>
          </w:rPr>
          <w:t>.</w:t>
        </w:r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 </w:t>
        </w:r>
      </w:ins>
      <w:ins w:id="531" w:author="macheng" w:date="2019-03-14T09:33:00Z">
        <w:r w:rsidRPr="00896847">
          <w:rPr>
            <w:rFonts w:ascii="Times New Roman" w:hAnsi="Times New Roman" w:cs="Times New Roman"/>
            <w:color w:val="000000" w:themeColor="text1"/>
            <w:sz w:val="28"/>
            <w:szCs w:val="24"/>
            <w:rPrChange w:id="532" w:author="macheng" w:date="2019-03-14T09:34:00Z">
              <w:rPr>
                <w:rFonts w:ascii="Times New Roman" w:hAnsi="Times New Roman" w:cs="Times New Roman"/>
                <w:color w:val="FF0000"/>
                <w:sz w:val="28"/>
                <w:szCs w:val="24"/>
              </w:rPr>
            </w:rPrChange>
          </w:rPr>
          <w:t xml:space="preserve">There are two methods for text </w:t>
        </w:r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summarization. One is </w:t>
        </w:r>
      </w:ins>
      <w:ins w:id="533" w:author="macheng" w:date="2019-03-14T09:34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>extrac</w:t>
        </w:r>
      </w:ins>
      <w:ins w:id="534" w:author="macheng" w:date="2019-03-14T09:35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>tion</w:t>
        </w:r>
      </w:ins>
      <w:ins w:id="535" w:author="macheng" w:date="2019-03-14T09:33:00Z">
        <w:r w:rsidRPr="00896847">
          <w:rPr>
            <w:rFonts w:ascii="Times New Roman" w:hAnsi="Times New Roman" w:cs="Times New Roman"/>
            <w:color w:val="000000" w:themeColor="text1"/>
            <w:sz w:val="28"/>
            <w:szCs w:val="24"/>
            <w:rPrChange w:id="536" w:author="macheng" w:date="2019-03-14T09:34:00Z">
              <w:rPr>
                <w:rFonts w:ascii="Times New Roman" w:hAnsi="Times New Roman" w:cs="Times New Roman"/>
                <w:color w:val="FF0000"/>
                <w:sz w:val="28"/>
                <w:szCs w:val="24"/>
              </w:rPr>
            </w:rPrChange>
          </w:rPr>
          <w:t xml:space="preserve"> and the other is abstract. The former selects some sentences from the text according to the importance ranking. </w:t>
        </w:r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The latter requires the </w:t>
        </w:r>
      </w:ins>
      <w:ins w:id="537" w:author="macheng" w:date="2019-03-14T09:35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>summar</w:t>
        </w:r>
      </w:ins>
      <w:ins w:id="538" w:author="macheng" w:date="2019-03-14T10:11:00Z">
        <w:r w:rsidR="00C5235B">
          <w:rPr>
            <w:rFonts w:ascii="Times New Roman" w:hAnsi="Times New Roman" w:cs="Times New Roman" w:hint="eastAsia"/>
            <w:color w:val="000000" w:themeColor="text1"/>
            <w:sz w:val="28"/>
            <w:szCs w:val="24"/>
          </w:rPr>
          <w:t>izer</w:t>
        </w:r>
      </w:ins>
      <w:ins w:id="539" w:author="macheng" w:date="2019-03-14T09:33:00Z">
        <w:r w:rsidRPr="00896847">
          <w:rPr>
            <w:rFonts w:ascii="Times New Roman" w:hAnsi="Times New Roman" w:cs="Times New Roman"/>
            <w:color w:val="000000" w:themeColor="text1"/>
            <w:sz w:val="28"/>
            <w:szCs w:val="24"/>
            <w:rPrChange w:id="540" w:author="macheng" w:date="2019-03-14T09:34:00Z">
              <w:rPr>
                <w:rFonts w:ascii="Times New Roman" w:hAnsi="Times New Roman" w:cs="Times New Roman"/>
                <w:color w:val="FF0000"/>
                <w:sz w:val="28"/>
                <w:szCs w:val="24"/>
              </w:rPr>
            </w:rPrChange>
          </w:rPr>
          <w:t xml:space="preserve"> to understand the text and generate</w:t>
        </w:r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 </w:t>
        </w:r>
      </w:ins>
      <w:ins w:id="541" w:author="macheng" w:date="2019-03-14T09:35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>su</w:t>
        </w:r>
      </w:ins>
      <w:ins w:id="542" w:author="macheng" w:date="2019-03-14T09:36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>mmarization</w:t>
        </w:r>
      </w:ins>
      <w:ins w:id="543" w:author="macheng" w:date="2019-03-14T09:33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 in its own language. </w:t>
        </w:r>
      </w:ins>
    </w:p>
    <w:p w:rsidR="00896847" w:rsidRPr="00896847" w:rsidRDefault="00896847">
      <w:pPr>
        <w:rPr>
          <w:ins w:id="544" w:author="macheng" w:date="2019-03-14T09:40:00Z"/>
          <w:rFonts w:ascii="Times New Roman" w:hAnsi="Times New Roman" w:cs="Times New Roman"/>
          <w:color w:val="FF0000"/>
          <w:sz w:val="28"/>
          <w:szCs w:val="24"/>
          <w:rPrChange w:id="545" w:author="macheng" w:date="2019-03-14T09:41:00Z">
            <w:rPr>
              <w:ins w:id="546" w:author="macheng" w:date="2019-03-14T09:40:00Z"/>
              <w:rFonts w:ascii="Times New Roman" w:hAnsi="Times New Roman" w:cs="Times New Roman"/>
              <w:color w:val="000000" w:themeColor="text1"/>
              <w:sz w:val="28"/>
              <w:szCs w:val="24"/>
            </w:rPr>
          </w:rPrChange>
        </w:rPr>
      </w:pPr>
      <w:ins w:id="547" w:author="macheng" w:date="2019-03-14T09:41:00Z">
        <w:r w:rsidRPr="00896847">
          <w:rPr>
            <w:rFonts w:ascii="Times New Roman" w:hAnsi="Times New Roman" w:cs="Times New Roman"/>
            <w:color w:val="FF0000"/>
            <w:sz w:val="28"/>
            <w:szCs w:val="24"/>
          </w:rPr>
          <w:t xml:space="preserve">Talk about your views on the </w:t>
        </w:r>
      </w:ins>
      <w:ins w:id="548" w:author="macheng" w:date="2019-03-14T09:42:00Z">
        <w:r w:rsidR="00284786">
          <w:rPr>
            <w:rFonts w:ascii="Times New Roman" w:hAnsi="Times New Roman" w:cs="Times New Roman"/>
            <w:color w:val="FF0000"/>
            <w:sz w:val="28"/>
            <w:szCs w:val="24"/>
          </w:rPr>
          <w:t>Community embedding</w:t>
        </w:r>
      </w:ins>
    </w:p>
    <w:p w:rsidR="00896847" w:rsidRDefault="00896847">
      <w:pPr>
        <w:rPr>
          <w:ins w:id="549" w:author="macheng" w:date="2019-03-14T09:42:00Z"/>
          <w:rFonts w:ascii="Times New Roman" w:hAnsi="Times New Roman" w:cs="Times New Roman"/>
          <w:color w:val="000000" w:themeColor="text1"/>
          <w:sz w:val="28"/>
          <w:szCs w:val="24"/>
        </w:rPr>
      </w:pPr>
      <w:ins w:id="550" w:author="macheng" w:date="2019-03-14T09:40:00Z">
        <w:r w:rsidRPr="00896847">
          <w:rPr>
            <w:rFonts w:ascii="Times New Roman" w:hAnsi="Times New Roman" w:cs="Times New Roman"/>
            <w:color w:val="000000" w:themeColor="text1"/>
            <w:sz w:val="28"/>
            <w:szCs w:val="24"/>
          </w:rPr>
          <w:t>Community detection and</w:t>
        </w:r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 embedding can be seen as a </w:t>
        </w:r>
      </w:ins>
      <w:ins w:id="551" w:author="macheng" w:date="2019-03-14T09:41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>kind</w:t>
        </w:r>
      </w:ins>
      <w:ins w:id="552" w:author="macheng" w:date="2019-03-14T09:40:00Z">
        <w:r w:rsidRPr="00896847"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 of graph embedding, but its goal is to embed a cluster instead of a single node. Community detection can be s</w:t>
        </w:r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>een as a</w:t>
        </w:r>
      </w:ins>
      <w:ins w:id="553" w:author="macheng" w:date="2019-03-14T09:41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 </w:t>
        </w:r>
      </w:ins>
      <w:ins w:id="554" w:author="macheng" w:date="2019-03-14T09:40:00Z">
        <w:r w:rsidRPr="00896847">
          <w:rPr>
            <w:rFonts w:ascii="Times New Roman" w:hAnsi="Times New Roman" w:cs="Times New Roman"/>
            <w:color w:val="000000" w:themeColor="text1"/>
            <w:sz w:val="28"/>
            <w:szCs w:val="24"/>
          </w:rPr>
          <w:t>pre-processing step</w:t>
        </w:r>
      </w:ins>
      <w:ins w:id="555" w:author="macheng" w:date="2019-03-14T09:41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 of emb</w:t>
        </w:r>
      </w:ins>
      <w:ins w:id="556" w:author="macheng" w:date="2019-03-14T09:42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>edding.</w:t>
        </w:r>
      </w:ins>
    </w:p>
    <w:p w:rsidR="00284786" w:rsidRDefault="00284786">
      <w:pPr>
        <w:rPr>
          <w:ins w:id="557" w:author="macheng" w:date="2019-03-14T09:44:00Z"/>
          <w:rFonts w:ascii="Times New Roman" w:hAnsi="Times New Roman" w:cs="Times New Roman"/>
          <w:color w:val="FF0000"/>
          <w:sz w:val="28"/>
          <w:szCs w:val="24"/>
        </w:rPr>
      </w:pPr>
      <w:ins w:id="558" w:author="macheng" w:date="2019-03-14T09:43:00Z">
        <w:r w:rsidRPr="00284786">
          <w:rPr>
            <w:rFonts w:ascii="Times New Roman" w:hAnsi="Times New Roman" w:cs="Times New Roman"/>
            <w:color w:val="FF0000"/>
            <w:sz w:val="28"/>
            <w:szCs w:val="24"/>
            <w:rPrChange w:id="559" w:author="macheng" w:date="2019-03-14T09:44:00Z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rPrChange>
          </w:rPr>
          <w:t>How did you implement the search engine?</w:t>
        </w:r>
      </w:ins>
    </w:p>
    <w:p w:rsidR="00284786" w:rsidRDefault="00284786">
      <w:pPr>
        <w:rPr>
          <w:ins w:id="560" w:author="macheng" w:date="2019-03-14T09:58:00Z"/>
          <w:rFonts w:ascii="Times New Roman" w:hAnsi="Times New Roman" w:cs="Times New Roman"/>
          <w:color w:val="000000" w:themeColor="text1"/>
          <w:sz w:val="28"/>
          <w:szCs w:val="24"/>
        </w:rPr>
      </w:pPr>
      <w:ins w:id="561" w:author="macheng" w:date="2019-03-14T09:46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I used the </w:t>
        </w:r>
        <w:r w:rsidRPr="00284786">
          <w:rPr>
            <w:rFonts w:ascii="Times New Roman" w:hAnsi="Times New Roman" w:cs="Times New Roman"/>
            <w:color w:val="000000" w:themeColor="text1"/>
            <w:sz w:val="28"/>
            <w:szCs w:val="24"/>
            <w:rPrChange w:id="562" w:author="macheng" w:date="2019-03-14T09:47:00Z">
              <w:rPr>
                <w:rFonts w:ascii="Times New Roman" w:hAnsi="Times New Roman" w:cs="Times New Roman"/>
                <w:color w:val="FF0000"/>
                <w:sz w:val="28"/>
                <w:szCs w:val="24"/>
              </w:rPr>
            </w:rPrChange>
          </w:rPr>
          <w:t>bag</w:t>
        </w:r>
      </w:ins>
      <w:ins w:id="563" w:author="macheng" w:date="2019-03-14T09:47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 of word</w:t>
        </w:r>
      </w:ins>
      <w:ins w:id="564" w:author="macheng" w:date="2019-03-14T09:46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 model to achieve it.</w:t>
        </w:r>
      </w:ins>
      <w:ins w:id="565" w:author="macheng" w:date="2019-03-14T09:48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 </w:t>
        </w:r>
      </w:ins>
      <w:ins w:id="566" w:author="macheng" w:date="2019-03-14T09:47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>B</w:t>
        </w:r>
      </w:ins>
      <w:ins w:id="567" w:author="macheng" w:date="2019-03-14T09:48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>riefly speaking</w:t>
        </w:r>
      </w:ins>
      <w:ins w:id="568" w:author="macheng" w:date="2019-03-14T09:46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, </w:t>
        </w:r>
      </w:ins>
      <w:ins w:id="569" w:author="macheng" w:date="2019-03-14T09:49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>steps are</w:t>
        </w:r>
      </w:ins>
      <w:ins w:id="570" w:author="macheng" w:date="2019-03-14T09:46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 crawling the data, segment</w:t>
        </w:r>
      </w:ins>
      <w:ins w:id="571" w:author="macheng" w:date="2019-03-14T09:49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>ing the</w:t>
        </w:r>
      </w:ins>
      <w:ins w:id="572" w:author="macheng" w:date="2019-03-14T09:50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 data</w:t>
        </w:r>
      </w:ins>
      <w:ins w:id="573" w:author="macheng" w:date="2019-03-14T09:46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, </w:t>
        </w:r>
      </w:ins>
      <w:ins w:id="574" w:author="macheng" w:date="2019-03-14T09:50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>constructing the tf-idf vector</w:t>
        </w:r>
      </w:ins>
      <w:ins w:id="575" w:author="macheng" w:date="2019-03-14T09:46:00Z">
        <w:r w:rsidRPr="00284786">
          <w:rPr>
            <w:rFonts w:ascii="Times New Roman" w:hAnsi="Times New Roman" w:cs="Times New Roman"/>
            <w:color w:val="000000" w:themeColor="text1"/>
            <w:sz w:val="28"/>
            <w:szCs w:val="24"/>
            <w:rPrChange w:id="576" w:author="macheng" w:date="2019-03-14T09:47:00Z">
              <w:rPr>
                <w:rFonts w:ascii="Times New Roman" w:hAnsi="Times New Roman" w:cs="Times New Roman"/>
                <w:color w:val="FF0000"/>
                <w:sz w:val="28"/>
                <w:szCs w:val="24"/>
              </w:rPr>
            </w:rPrChange>
          </w:rPr>
          <w:t xml:space="preserve"> and </w:t>
        </w:r>
      </w:ins>
      <w:ins w:id="577" w:author="macheng" w:date="2019-03-14T09:50:00Z">
        <w:r>
          <w:rPr>
            <w:rFonts w:ascii="Times New Roman" w:hAnsi="Times New Roman" w:cs="Times New Roman"/>
            <w:color w:val="000000" w:themeColor="text1"/>
            <w:sz w:val="28"/>
            <w:szCs w:val="24"/>
          </w:rPr>
          <w:t xml:space="preserve">then </w:t>
        </w:r>
      </w:ins>
      <w:ins w:id="578" w:author="macheng" w:date="2019-03-14T09:46:00Z">
        <w:r w:rsidRPr="00284786">
          <w:rPr>
            <w:rFonts w:ascii="Times New Roman" w:hAnsi="Times New Roman" w:cs="Times New Roman"/>
            <w:color w:val="000000" w:themeColor="text1"/>
            <w:sz w:val="28"/>
            <w:szCs w:val="24"/>
            <w:rPrChange w:id="579" w:author="macheng" w:date="2019-03-14T09:47:00Z">
              <w:rPr>
                <w:rFonts w:ascii="Times New Roman" w:hAnsi="Times New Roman" w:cs="Times New Roman"/>
                <w:color w:val="FF0000"/>
                <w:sz w:val="28"/>
                <w:szCs w:val="24"/>
              </w:rPr>
            </w:rPrChange>
          </w:rPr>
          <w:t>ranked by cosine similarity.</w:t>
        </w:r>
      </w:ins>
    </w:p>
    <w:p w:rsidR="00E70E91" w:rsidRPr="001B09EE" w:rsidRDefault="00E70E91" w:rsidP="00E70E91">
      <w:pPr>
        <w:rPr>
          <w:ins w:id="580" w:author="macheng" w:date="2019-03-14T09:58:00Z"/>
          <w:rFonts w:ascii="Times New Roman" w:hAnsi="Times New Roman" w:cs="Times New Roman"/>
          <w:color w:val="FF0000"/>
          <w:sz w:val="28"/>
          <w:szCs w:val="24"/>
        </w:rPr>
      </w:pPr>
      <w:ins w:id="581" w:author="macheng" w:date="2019-03-14T09:58:00Z">
        <w:r w:rsidRPr="00896847">
          <w:rPr>
            <w:rFonts w:ascii="Times New Roman" w:hAnsi="Times New Roman" w:cs="Times New Roman"/>
            <w:color w:val="FF0000"/>
            <w:sz w:val="28"/>
            <w:szCs w:val="24"/>
          </w:rPr>
          <w:t xml:space="preserve">Talk about your views on the </w:t>
        </w:r>
      </w:ins>
      <w:ins w:id="582" w:author="macheng" w:date="2019-03-14T09:59:00Z">
        <w:r>
          <w:rPr>
            <w:rFonts w:ascii="Times New Roman" w:hAnsi="Times New Roman" w:cs="Times New Roman"/>
            <w:color w:val="FF0000"/>
            <w:sz w:val="28"/>
            <w:szCs w:val="24"/>
          </w:rPr>
          <w:t>blockchain</w:t>
        </w:r>
      </w:ins>
    </w:p>
    <w:p w:rsidR="00E70E91" w:rsidRDefault="00E70E91">
      <w:pPr>
        <w:rPr>
          <w:ins w:id="583" w:author="macheng" w:date="2019-03-14T09:58:00Z"/>
          <w:rFonts w:ascii="Times New Roman" w:hAnsi="Times New Roman" w:cs="Times New Roman"/>
          <w:color w:val="000000" w:themeColor="text1"/>
          <w:sz w:val="28"/>
          <w:szCs w:val="24"/>
        </w:rPr>
      </w:pPr>
      <w:ins w:id="584" w:author="macheng" w:date="2019-03-14T09:58:00Z">
        <w:r w:rsidRPr="00E70E91">
          <w:rPr>
            <w:rFonts w:ascii="Times New Roman" w:hAnsi="Times New Roman" w:cs="Times New Roman"/>
            <w:color w:val="000000" w:themeColor="text1"/>
            <w:sz w:val="28"/>
            <w:szCs w:val="24"/>
          </w:rPr>
          <w:t>The blockchain is a new way of trading that is different from traditional trading. His core is the unspent transaction output, which uses some knowledge of cryptography.</w:t>
        </w:r>
      </w:ins>
    </w:p>
    <w:p w:rsidR="00E70E91" w:rsidRDefault="00E70E91">
      <w:pPr>
        <w:rPr>
          <w:ins w:id="585" w:author="macheng" w:date="2019-03-14T09:58:00Z"/>
          <w:rFonts w:ascii="Times New Roman" w:hAnsi="Times New Roman" w:cs="Times New Roman"/>
          <w:color w:val="000000" w:themeColor="text1"/>
          <w:sz w:val="28"/>
          <w:szCs w:val="24"/>
        </w:rPr>
      </w:pPr>
    </w:p>
    <w:p w:rsidR="00E70E91" w:rsidRDefault="00E70E91">
      <w:pPr>
        <w:rPr>
          <w:ins w:id="586" w:author="macheng" w:date="2019-03-14T10:01:00Z"/>
          <w:rFonts w:ascii="Times New Roman" w:hAnsi="Times New Roman" w:cs="Times New Roman"/>
          <w:color w:val="000000" w:themeColor="text1"/>
          <w:sz w:val="28"/>
          <w:szCs w:val="24"/>
        </w:rPr>
      </w:pPr>
    </w:p>
    <w:p w:rsidR="009F604A" w:rsidRDefault="009F604A">
      <w:pPr>
        <w:rPr>
          <w:ins w:id="587" w:author="macheng" w:date="2019-03-14T09:53:00Z"/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84786" w:rsidRPr="000F5E2A" w:rsidRDefault="000F5E2A">
      <w:pPr>
        <w:rPr>
          <w:ins w:id="588" w:author="macheng" w:date="2019-03-14T09:53:00Z"/>
          <w:rFonts w:ascii="Times New Roman" w:hAnsi="Times New Roman" w:cs="Times New Roman"/>
          <w:color w:val="FF0000"/>
          <w:sz w:val="28"/>
          <w:szCs w:val="24"/>
          <w:rPrChange w:id="589" w:author="macheng" w:date="2019-03-14T09:54:00Z">
            <w:rPr>
              <w:ins w:id="590" w:author="macheng" w:date="2019-03-14T09:53:00Z"/>
              <w:rFonts w:ascii="Times New Roman" w:hAnsi="Times New Roman" w:cs="Times New Roman"/>
              <w:color w:val="000000" w:themeColor="text1"/>
              <w:sz w:val="28"/>
              <w:szCs w:val="24"/>
            </w:rPr>
          </w:rPrChange>
        </w:rPr>
      </w:pPr>
      <w:ins w:id="591" w:author="macheng" w:date="2019-03-14T09:54:00Z">
        <w:r w:rsidRPr="001B09EE">
          <w:rPr>
            <w:rFonts w:ascii="Times New Roman" w:hAnsi="Times New Roman" w:cs="Times New Roman"/>
            <w:color w:val="FF0000"/>
            <w:sz w:val="28"/>
            <w:szCs w:val="24"/>
          </w:rPr>
          <w:lastRenderedPageBreak/>
          <w:t>How did</w:t>
        </w:r>
        <w:r>
          <w:rPr>
            <w:rFonts w:ascii="Times New Roman" w:hAnsi="Times New Roman" w:cs="Times New Roman"/>
            <w:color w:val="FF0000"/>
            <w:sz w:val="28"/>
            <w:szCs w:val="24"/>
          </w:rPr>
          <w:t xml:space="preserve"> you implement the blockchain</w:t>
        </w:r>
        <w:r w:rsidRPr="001B09EE">
          <w:rPr>
            <w:rFonts w:ascii="Times New Roman" w:hAnsi="Times New Roman" w:cs="Times New Roman"/>
            <w:color w:val="FF0000"/>
            <w:sz w:val="28"/>
            <w:szCs w:val="24"/>
          </w:rPr>
          <w:t>?</w:t>
        </w:r>
      </w:ins>
    </w:p>
    <w:p w:rsidR="00284786" w:rsidRPr="00284786" w:rsidRDefault="00284786">
      <w:pPr>
        <w:rPr>
          <w:ins w:id="592" w:author="macheng" w:date="2019-03-12T23:09:00Z"/>
          <w:rFonts w:ascii="Times New Roman" w:hAnsi="Times New Roman" w:cs="Times New Roman"/>
          <w:color w:val="000000" w:themeColor="text1"/>
          <w:sz w:val="28"/>
          <w:szCs w:val="24"/>
          <w:rPrChange w:id="593" w:author="macheng" w:date="2019-03-14T09:47:00Z">
            <w:rPr>
              <w:ins w:id="594" w:author="macheng" w:date="2019-03-12T23:09:00Z"/>
              <w:color w:val="FF0000"/>
              <w:sz w:val="24"/>
              <w:szCs w:val="24"/>
            </w:rPr>
          </w:rPrChange>
        </w:rPr>
      </w:pPr>
      <w:ins w:id="595" w:author="macheng" w:date="2019-03-14T09:54:00Z">
        <w:r w:rsidRPr="00284786">
          <w:rPr>
            <w:rFonts w:ascii="Times New Roman" w:hAnsi="Times New Roman" w:cs="Times New Roman"/>
            <w:color w:val="000000" w:themeColor="text1"/>
            <w:sz w:val="28"/>
            <w:szCs w:val="24"/>
          </w:rPr>
          <w:t>I implemented some basic functions of the blockchain, such as proof of workload and inspection of legality.</w:t>
        </w:r>
      </w:ins>
    </w:p>
    <w:p w:rsidR="002F1D3F" w:rsidRPr="00846C70" w:rsidRDefault="002F1D3F" w:rsidP="002F1D3F">
      <w:pPr>
        <w:rPr>
          <w:ins w:id="596" w:author="macheng" w:date="2019-03-12T19:14:00Z"/>
          <w:rFonts w:ascii="Times New Roman" w:hAnsi="Times New Roman" w:cs="Times New Roman"/>
          <w:color w:val="FF0000"/>
          <w:sz w:val="28"/>
          <w:szCs w:val="24"/>
          <w:rPrChange w:id="597" w:author="macheng" w:date="2019-03-13T11:27:00Z">
            <w:rPr>
              <w:ins w:id="598" w:author="macheng" w:date="2019-03-12T19:14:00Z"/>
              <w:color w:val="FF0000"/>
              <w:sz w:val="24"/>
              <w:szCs w:val="24"/>
            </w:rPr>
          </w:rPrChange>
        </w:rPr>
      </w:pPr>
      <w:ins w:id="599" w:author="macheng" w:date="2019-03-12T23:09:00Z">
        <w:r w:rsidRPr="00846C70">
          <w:rPr>
            <w:rFonts w:ascii="Times New Roman" w:hAnsi="Times New Roman" w:cs="Times New Roman"/>
            <w:color w:val="FF0000"/>
            <w:sz w:val="28"/>
            <w:szCs w:val="24"/>
            <w:rPrChange w:id="600" w:author="macheng" w:date="2019-03-13T11:27:00Z">
              <w:rPr>
                <w:color w:val="FF0000"/>
                <w:sz w:val="24"/>
                <w:szCs w:val="24"/>
              </w:rPr>
            </w:rPrChange>
          </w:rPr>
          <w:t>What are your greatest strengths?</w:t>
        </w:r>
      </w:ins>
    </w:p>
    <w:p w:rsidR="00100625" w:rsidRPr="00846C70" w:rsidRDefault="002F1D3F">
      <w:pPr>
        <w:rPr>
          <w:ins w:id="601" w:author="macheng" w:date="2019-03-12T23:12:00Z"/>
          <w:rFonts w:ascii="Times New Roman" w:hAnsi="Times New Roman" w:cs="Times New Roman"/>
          <w:sz w:val="28"/>
          <w:szCs w:val="24"/>
          <w:rPrChange w:id="602" w:author="macheng" w:date="2019-03-13T11:27:00Z">
            <w:rPr>
              <w:ins w:id="603" w:author="macheng" w:date="2019-03-12T23:12:00Z"/>
              <w:sz w:val="24"/>
              <w:szCs w:val="24"/>
            </w:rPr>
          </w:rPrChange>
        </w:rPr>
      </w:pPr>
      <w:ins w:id="604" w:author="macheng" w:date="2019-03-12T23:10:00Z">
        <w:r w:rsidRPr="00846C70">
          <w:rPr>
            <w:rFonts w:ascii="Times New Roman" w:hAnsi="Times New Roman" w:cs="Times New Roman"/>
            <w:sz w:val="28"/>
            <w:szCs w:val="24"/>
            <w:rPrChange w:id="605" w:author="macheng" w:date="2019-03-13T11:27:00Z">
              <w:rPr>
                <w:sz w:val="24"/>
                <w:szCs w:val="24"/>
              </w:rPr>
            </w:rPrChange>
          </w:rPr>
          <w:t xml:space="preserve">My biggest advantage is serious and diligent. </w:t>
        </w:r>
      </w:ins>
      <w:ins w:id="606" w:author="macheng" w:date="2019-03-12T23:08:00Z">
        <w:r w:rsidRPr="00846C70">
          <w:rPr>
            <w:rFonts w:ascii="Times New Roman" w:hAnsi="Times New Roman" w:cs="Times New Roman"/>
            <w:sz w:val="28"/>
            <w:szCs w:val="24"/>
            <w:rPrChange w:id="607" w:author="macheng" w:date="2019-03-13T11:27:00Z">
              <w:rPr>
                <w:color w:val="FF0000"/>
                <w:sz w:val="24"/>
                <w:szCs w:val="24"/>
              </w:rPr>
            </w:rPrChange>
          </w:rPr>
          <w:t>When I'm working on a project, I don't want just to meet deadlines. Rather, I prefer to complete the project well ahead of schedule.</w:t>
        </w:r>
      </w:ins>
    </w:p>
    <w:p w:rsidR="002F1D3F" w:rsidRPr="005D2662" w:rsidRDefault="005D2662">
      <w:pPr>
        <w:ind w:firstLine="420"/>
        <w:rPr>
          <w:ins w:id="608" w:author="macheng" w:date="2019-03-12T23:12:00Z"/>
          <w:rFonts w:ascii="Times New Roman" w:hAnsi="Times New Roman" w:cs="Times New Roman"/>
          <w:color w:val="191919"/>
          <w:sz w:val="28"/>
          <w:shd w:val="clear" w:color="auto" w:fill="FFFFFF"/>
          <w:rPrChange w:id="609" w:author="macheng" w:date="2019-03-14T10:05:00Z">
            <w:rPr>
              <w:ins w:id="610" w:author="macheng" w:date="2019-03-12T23:12:00Z"/>
              <w:rFonts w:ascii="Arial" w:hAnsi="Arial" w:cs="Arial"/>
              <w:color w:val="191919"/>
              <w:shd w:val="clear" w:color="auto" w:fill="FFFFFF"/>
            </w:rPr>
          </w:rPrChange>
        </w:rPr>
        <w:pPrChange w:id="611" w:author="macheng" w:date="2019-03-12T23:12:00Z">
          <w:pPr/>
        </w:pPrChange>
      </w:pPr>
      <w:ins w:id="612" w:author="macheng" w:date="2019-03-14T10:05:00Z">
        <w:r>
          <w:rPr>
            <w:rFonts w:ascii="Times New Roman" w:hAnsi="Times New Roman" w:cs="Times New Roman"/>
            <w:color w:val="191919"/>
            <w:sz w:val="28"/>
            <w:shd w:val="clear" w:color="auto" w:fill="FFFFFF"/>
          </w:rPr>
          <w:t>My parents are diligent farm</w:t>
        </w:r>
      </w:ins>
      <w:ins w:id="613" w:author="macheng" w:date="2019-03-14T10:06:00Z">
        <w:r>
          <w:rPr>
            <w:rFonts w:ascii="Times New Roman" w:hAnsi="Times New Roman" w:cs="Times New Roman"/>
            <w:color w:val="191919"/>
            <w:sz w:val="28"/>
            <w:shd w:val="clear" w:color="auto" w:fill="FFFFFF"/>
          </w:rPr>
          <w:t>er</w:t>
        </w:r>
      </w:ins>
      <w:ins w:id="614" w:author="macheng" w:date="2019-03-14T10:05:00Z">
        <w:r w:rsidRPr="005D2662">
          <w:rPr>
            <w:rFonts w:ascii="Times New Roman" w:hAnsi="Times New Roman" w:cs="Times New Roman"/>
            <w:color w:val="191919"/>
            <w:sz w:val="28"/>
            <w:shd w:val="clear" w:color="auto" w:fill="FFFFFF"/>
            <w:rPrChange w:id="615" w:author="macheng" w:date="2019-03-14T10:05:00Z">
              <w:rPr>
                <w:rFonts w:ascii="Times New Roman" w:hAnsi="Times New Roman" w:cs="Times New Roman"/>
                <w:color w:val="191919"/>
                <w:sz w:val="22"/>
                <w:shd w:val="clear" w:color="auto" w:fill="FFFFFF"/>
              </w:rPr>
            </w:rPrChange>
          </w:rPr>
          <w:t xml:space="preserve">s, and their simple character has also affected me. My character is </w:t>
        </w:r>
      </w:ins>
      <w:ins w:id="616" w:author="macheng" w:date="2019-03-12T23:12:00Z">
        <w:r>
          <w:rPr>
            <w:rFonts w:ascii="Times New Roman" w:hAnsi="Times New Roman" w:cs="Times New Roman"/>
            <w:color w:val="191919"/>
            <w:sz w:val="28"/>
            <w:shd w:val="clear" w:color="auto" w:fill="FFFFFF"/>
          </w:rPr>
          <w:t>honest</w:t>
        </w:r>
      </w:ins>
      <w:ins w:id="617" w:author="macheng" w:date="2019-03-14T10:06:00Z">
        <w:r>
          <w:rPr>
            <w:rFonts w:ascii="Times New Roman" w:hAnsi="Times New Roman" w:cs="Times New Roman"/>
            <w:color w:val="191919"/>
            <w:sz w:val="28"/>
            <w:shd w:val="clear" w:color="auto" w:fill="FFFFFF"/>
          </w:rPr>
          <w:t xml:space="preserve">, </w:t>
        </w:r>
      </w:ins>
      <w:ins w:id="618" w:author="macheng" w:date="2019-03-12T23:12:00Z">
        <w:r w:rsidR="002F1D3F" w:rsidRPr="005D2662">
          <w:rPr>
            <w:rFonts w:ascii="Times New Roman" w:hAnsi="Times New Roman" w:cs="Times New Roman"/>
            <w:color w:val="191919"/>
            <w:sz w:val="28"/>
            <w:shd w:val="clear" w:color="auto" w:fill="FFFFFF"/>
            <w:rPrChange w:id="619" w:author="macheng" w:date="2019-03-14T10:05:00Z">
              <w:rPr>
                <w:rFonts w:ascii="Arial" w:hAnsi="Arial" w:cs="Arial"/>
                <w:color w:val="191919"/>
                <w:shd w:val="clear" w:color="auto" w:fill="FFFFFF"/>
              </w:rPr>
            </w:rPrChange>
          </w:rPr>
          <w:t>hardworking and responsible</w:t>
        </w:r>
      </w:ins>
      <w:ins w:id="620" w:author="macheng" w:date="2019-03-14T10:06:00Z">
        <w:r>
          <w:rPr>
            <w:rFonts w:ascii="Times New Roman" w:hAnsi="Times New Roman" w:cs="Times New Roman"/>
            <w:color w:val="191919"/>
            <w:sz w:val="28"/>
            <w:shd w:val="clear" w:color="auto" w:fill="FFFFFF"/>
          </w:rPr>
          <w:t>.</w:t>
        </w:r>
      </w:ins>
    </w:p>
    <w:p w:rsidR="002F1D3F" w:rsidRPr="00846C70" w:rsidRDefault="002F1D3F">
      <w:pPr>
        <w:rPr>
          <w:ins w:id="621" w:author="macheng" w:date="2019-03-12T23:13:00Z"/>
          <w:rFonts w:ascii="Times New Roman" w:hAnsi="Times New Roman" w:cs="Times New Roman"/>
          <w:color w:val="FF0000"/>
          <w:sz w:val="28"/>
          <w:szCs w:val="24"/>
          <w:rPrChange w:id="622" w:author="macheng" w:date="2019-03-13T11:27:00Z">
            <w:rPr>
              <w:ins w:id="623" w:author="macheng" w:date="2019-03-12T23:13:00Z"/>
              <w:color w:val="FF0000"/>
              <w:sz w:val="24"/>
              <w:szCs w:val="24"/>
            </w:rPr>
          </w:rPrChange>
        </w:rPr>
      </w:pPr>
      <w:ins w:id="624" w:author="macheng" w:date="2019-03-12T23:13:00Z">
        <w:r w:rsidRPr="00846C70">
          <w:rPr>
            <w:rFonts w:ascii="Times New Roman" w:hAnsi="Times New Roman" w:cs="Times New Roman"/>
            <w:color w:val="FF0000"/>
            <w:sz w:val="28"/>
            <w:szCs w:val="24"/>
            <w:rPrChange w:id="625" w:author="macheng" w:date="2019-03-13T11:27:00Z">
              <w:rPr>
                <w:sz w:val="24"/>
                <w:szCs w:val="24"/>
              </w:rPr>
            </w:rPrChange>
          </w:rPr>
          <w:t>What is the biggest help for the lab?</w:t>
        </w:r>
      </w:ins>
    </w:p>
    <w:p w:rsidR="00C3547D" w:rsidRPr="00846C70" w:rsidRDefault="00C3547D">
      <w:pPr>
        <w:rPr>
          <w:ins w:id="626" w:author="macheng" w:date="2019-03-12T23:16:00Z"/>
          <w:rFonts w:ascii="Times New Roman" w:hAnsi="Times New Roman" w:cs="Times New Roman"/>
          <w:color w:val="000000" w:themeColor="text1"/>
          <w:sz w:val="28"/>
          <w:szCs w:val="24"/>
          <w:rPrChange w:id="627" w:author="macheng" w:date="2019-03-13T11:28:00Z">
            <w:rPr>
              <w:ins w:id="628" w:author="macheng" w:date="2019-03-12T23:16:00Z"/>
              <w:color w:val="FF0000"/>
              <w:sz w:val="24"/>
              <w:szCs w:val="24"/>
            </w:rPr>
          </w:rPrChange>
        </w:rPr>
      </w:pPr>
      <w:ins w:id="629" w:author="macheng" w:date="2019-03-12T23:51:00Z"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630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>The lab helped me in two ways. On the one hand, I learned a lot of knowledge. On the other hand, I made a lot of sincere friends.</w:t>
        </w:r>
      </w:ins>
      <w:ins w:id="631" w:author="macheng" w:date="2019-03-12T23:52:00Z">
        <w:r w:rsidRPr="00846C70">
          <w:rPr>
            <w:rFonts w:ascii="Times New Roman" w:hAnsi="Times New Roman" w:cs="Times New Roman"/>
            <w:sz w:val="22"/>
            <w:rPrChange w:id="632" w:author="macheng" w:date="2019-03-13T11:27:00Z">
              <w:rPr/>
            </w:rPrChange>
          </w:rPr>
          <w:t xml:space="preserve"> </w:t>
        </w:r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633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>They not only helped me in learning, but also helped me in life.</w:t>
        </w:r>
      </w:ins>
    </w:p>
    <w:p w:rsidR="002F1D3F" w:rsidRPr="00846C70" w:rsidRDefault="002F1D3F">
      <w:pPr>
        <w:rPr>
          <w:ins w:id="634" w:author="macheng" w:date="2019-03-12T23:16:00Z"/>
          <w:rFonts w:ascii="Times New Roman" w:hAnsi="Times New Roman" w:cs="Times New Roman"/>
          <w:color w:val="FF0000"/>
          <w:sz w:val="28"/>
          <w:szCs w:val="24"/>
          <w:rPrChange w:id="635" w:author="macheng" w:date="2019-03-13T11:27:00Z">
            <w:rPr>
              <w:ins w:id="636" w:author="macheng" w:date="2019-03-12T23:16:00Z"/>
              <w:color w:val="FF0000"/>
              <w:sz w:val="24"/>
              <w:szCs w:val="24"/>
            </w:rPr>
          </w:rPrChange>
        </w:rPr>
      </w:pPr>
      <w:ins w:id="637" w:author="macheng" w:date="2019-03-12T23:16:00Z">
        <w:r w:rsidRPr="00846C70">
          <w:rPr>
            <w:rFonts w:ascii="Times New Roman" w:hAnsi="Times New Roman" w:cs="Times New Roman"/>
            <w:color w:val="FF0000"/>
            <w:sz w:val="28"/>
            <w:szCs w:val="24"/>
            <w:rPrChange w:id="638" w:author="macheng" w:date="2019-03-13T11:27:00Z">
              <w:rPr>
                <w:color w:val="FF0000"/>
                <w:sz w:val="24"/>
                <w:szCs w:val="24"/>
              </w:rPr>
            </w:rPrChange>
          </w:rPr>
          <w:t>What is your greatest weakness?</w:t>
        </w:r>
      </w:ins>
    </w:p>
    <w:p w:rsidR="002F1D3F" w:rsidRPr="00846C70" w:rsidRDefault="00CC5025">
      <w:pPr>
        <w:rPr>
          <w:ins w:id="639" w:author="macheng" w:date="2019-03-12T23:17:00Z"/>
          <w:rFonts w:ascii="Times New Roman" w:hAnsi="Times New Roman" w:cs="Times New Roman"/>
          <w:color w:val="000000" w:themeColor="text1"/>
          <w:sz w:val="28"/>
          <w:szCs w:val="24"/>
          <w:rPrChange w:id="640" w:author="macheng" w:date="2019-03-13T11:28:00Z">
            <w:rPr>
              <w:ins w:id="641" w:author="macheng" w:date="2019-03-12T23:17:00Z"/>
              <w:color w:val="FF0000"/>
              <w:sz w:val="24"/>
              <w:szCs w:val="24"/>
            </w:rPr>
          </w:rPrChange>
        </w:rPr>
      </w:pPr>
      <w:ins w:id="642" w:author="macheng" w:date="2019-03-12T23:47:00Z"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643" w:author="macheng" w:date="2019-03-13T11:27:00Z">
              <w:rPr>
                <w:color w:val="FF0000"/>
                <w:sz w:val="24"/>
                <w:szCs w:val="24"/>
              </w:rPr>
            </w:rPrChange>
          </w:rPr>
          <w:t>My biggest drawback is that sometimes I stick to my ideas too much.</w:t>
        </w:r>
      </w:ins>
      <w:ins w:id="644" w:author="macheng" w:date="2019-03-12T23:48:00Z">
        <w:r w:rsidRPr="00846C70">
          <w:rPr>
            <w:rFonts w:ascii="Times New Roman" w:hAnsi="Times New Roman" w:cs="Times New Roman"/>
            <w:sz w:val="22"/>
            <w:rPrChange w:id="645" w:author="macheng" w:date="2019-03-13T11:27:00Z">
              <w:rPr/>
            </w:rPrChange>
          </w:rPr>
          <w:t xml:space="preserve"> </w:t>
        </w:r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646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>Fortunately I have realized it was disadvantage, and I am trying my best to get rid of it.</w:t>
        </w:r>
      </w:ins>
    </w:p>
    <w:p w:rsidR="002F1D3F" w:rsidRPr="00846C70" w:rsidRDefault="002F1D3F">
      <w:pPr>
        <w:rPr>
          <w:ins w:id="647" w:author="macheng" w:date="2019-03-12T23:17:00Z"/>
          <w:rFonts w:ascii="Times New Roman" w:hAnsi="Times New Roman" w:cs="Times New Roman"/>
          <w:color w:val="FF0000"/>
          <w:sz w:val="28"/>
          <w:szCs w:val="24"/>
          <w:rPrChange w:id="648" w:author="macheng" w:date="2019-03-13T11:27:00Z">
            <w:rPr>
              <w:ins w:id="649" w:author="macheng" w:date="2019-03-12T23:17:00Z"/>
              <w:color w:val="FF0000"/>
              <w:sz w:val="24"/>
              <w:szCs w:val="24"/>
            </w:rPr>
          </w:rPrChange>
        </w:rPr>
      </w:pPr>
      <w:ins w:id="650" w:author="macheng" w:date="2019-03-12T23:17:00Z">
        <w:r w:rsidRPr="00846C70">
          <w:rPr>
            <w:rFonts w:ascii="Times New Roman" w:hAnsi="Times New Roman" w:cs="Times New Roman"/>
            <w:color w:val="FF0000"/>
            <w:sz w:val="28"/>
            <w:szCs w:val="24"/>
            <w:rPrChange w:id="651" w:author="macheng" w:date="2019-03-13T11:27:00Z">
              <w:rPr>
                <w:color w:val="FF0000"/>
                <w:sz w:val="24"/>
                <w:szCs w:val="24"/>
              </w:rPr>
            </w:rPrChange>
          </w:rPr>
          <w:t>How do you feel about your progress to date?</w:t>
        </w:r>
      </w:ins>
    </w:p>
    <w:p w:rsidR="00A215EB" w:rsidRPr="00846C70" w:rsidRDefault="002F1D3F">
      <w:pPr>
        <w:rPr>
          <w:ins w:id="652" w:author="macheng" w:date="2019-03-12T23:18:00Z"/>
          <w:rFonts w:ascii="Times New Roman" w:hAnsi="Times New Roman" w:cs="Times New Roman"/>
          <w:color w:val="000000" w:themeColor="text1"/>
          <w:sz w:val="28"/>
          <w:szCs w:val="24"/>
          <w:rPrChange w:id="653" w:author="macheng" w:date="2019-03-13T11:27:00Z">
            <w:rPr>
              <w:ins w:id="654" w:author="macheng" w:date="2019-03-12T23:18:00Z"/>
              <w:color w:val="000000" w:themeColor="text1"/>
              <w:sz w:val="24"/>
              <w:szCs w:val="24"/>
            </w:rPr>
          </w:rPrChange>
        </w:rPr>
      </w:pPr>
      <w:ins w:id="655" w:author="macheng" w:date="2019-03-12T23:17:00Z"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656" w:author="macheng" w:date="2019-03-13T11:27:00Z">
              <w:rPr>
                <w:color w:val="FF0000"/>
                <w:sz w:val="24"/>
                <w:szCs w:val="24"/>
              </w:rPr>
            </w:rPrChange>
          </w:rPr>
          <w:t>I think I did well in school. But I am clear that I still have a long way to walk</w:t>
        </w:r>
        <w:r w:rsidR="00A215EB"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657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 xml:space="preserve"> to realize my dream and</w:t>
        </w:r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658" w:author="macheng" w:date="2019-03-13T11:27:00Z">
              <w:rPr>
                <w:color w:val="FF0000"/>
                <w:sz w:val="24"/>
                <w:szCs w:val="24"/>
              </w:rPr>
            </w:rPrChange>
          </w:rPr>
          <w:t xml:space="preserve"> achieve </w:t>
        </w:r>
      </w:ins>
      <w:ins w:id="659" w:author="macheng" w:date="2019-03-12T23:18:00Z">
        <w:r w:rsidR="00A215EB"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660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>my</w:t>
        </w:r>
      </w:ins>
      <w:ins w:id="661" w:author="macheng" w:date="2019-03-12T23:17:00Z"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662" w:author="macheng" w:date="2019-03-13T11:27:00Z">
              <w:rPr>
                <w:color w:val="FF0000"/>
                <w:sz w:val="24"/>
                <w:szCs w:val="24"/>
              </w:rPr>
            </w:rPrChange>
          </w:rPr>
          <w:t>self-value. I will try my best.</w:t>
        </w:r>
      </w:ins>
    </w:p>
    <w:p w:rsidR="00A215EB" w:rsidRPr="00846C70" w:rsidRDefault="00A215EB">
      <w:pPr>
        <w:rPr>
          <w:ins w:id="663" w:author="macheng" w:date="2019-03-12T23:19:00Z"/>
          <w:rFonts w:ascii="Times New Roman" w:hAnsi="Times New Roman" w:cs="Times New Roman"/>
          <w:color w:val="FF0000"/>
          <w:sz w:val="28"/>
          <w:szCs w:val="24"/>
          <w:rPrChange w:id="664" w:author="macheng" w:date="2019-03-13T11:27:00Z">
            <w:rPr>
              <w:ins w:id="665" w:author="macheng" w:date="2019-03-12T23:19:00Z"/>
              <w:color w:val="FF0000"/>
              <w:sz w:val="24"/>
              <w:szCs w:val="24"/>
            </w:rPr>
          </w:rPrChange>
        </w:rPr>
      </w:pPr>
      <w:ins w:id="666" w:author="macheng" w:date="2019-03-12T23:18:00Z">
        <w:r w:rsidRPr="00846C70">
          <w:rPr>
            <w:rFonts w:ascii="Times New Roman" w:hAnsi="Times New Roman" w:cs="Times New Roman"/>
            <w:color w:val="FF0000"/>
            <w:sz w:val="28"/>
            <w:szCs w:val="24"/>
            <w:rPrChange w:id="667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>What has been your greatest accomplishment?</w:t>
        </w:r>
      </w:ins>
    </w:p>
    <w:p w:rsidR="00A215EB" w:rsidRPr="00846C70" w:rsidRDefault="00A215EB">
      <w:pPr>
        <w:rPr>
          <w:ins w:id="668" w:author="macheng" w:date="2019-03-12T23:26:00Z"/>
          <w:rFonts w:ascii="Times New Roman" w:hAnsi="Times New Roman" w:cs="Times New Roman"/>
          <w:color w:val="000000" w:themeColor="text1"/>
          <w:sz w:val="28"/>
          <w:szCs w:val="24"/>
          <w:rPrChange w:id="669" w:author="macheng" w:date="2019-03-13T11:27:00Z">
            <w:rPr>
              <w:ins w:id="670" w:author="macheng" w:date="2019-03-12T23:26:00Z"/>
              <w:color w:val="000000" w:themeColor="text1"/>
              <w:sz w:val="24"/>
              <w:szCs w:val="24"/>
            </w:rPr>
          </w:rPrChange>
        </w:rPr>
      </w:pPr>
      <w:ins w:id="671" w:author="macheng" w:date="2019-03-12T23:24:00Z"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672" w:author="macheng" w:date="2019-03-13T11:27:00Z">
              <w:rPr>
                <w:color w:val="FF0000"/>
                <w:sz w:val="24"/>
                <w:szCs w:val="24"/>
              </w:rPr>
            </w:rPrChange>
          </w:rPr>
          <w:t>My biggest achievement is to stick to myself. After the failure of the</w:t>
        </w:r>
      </w:ins>
      <w:ins w:id="673" w:author="macheng" w:date="2019-03-12T23:25:00Z"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674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 xml:space="preserve"> </w:t>
        </w:r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675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lastRenderedPageBreak/>
          <w:t>postgraduate recommendation</w:t>
        </w:r>
      </w:ins>
      <w:ins w:id="676" w:author="macheng" w:date="2019-03-12T23:24:00Z"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677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 xml:space="preserve">, I did not give up </w:t>
        </w:r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678" w:author="macheng" w:date="2019-03-13T11:27:00Z">
              <w:rPr>
                <w:color w:val="FF0000"/>
                <w:sz w:val="24"/>
                <w:szCs w:val="24"/>
              </w:rPr>
            </w:rPrChange>
          </w:rPr>
          <w:t>myself, but calm down to prepare for the postgraduate entrance examination.</w:t>
        </w:r>
      </w:ins>
    </w:p>
    <w:p w:rsidR="00A215EB" w:rsidRPr="00846C70" w:rsidRDefault="00A215EB">
      <w:pPr>
        <w:rPr>
          <w:ins w:id="679" w:author="macheng" w:date="2019-03-12T23:26:00Z"/>
          <w:rFonts w:ascii="Times New Roman" w:hAnsi="Times New Roman" w:cs="Times New Roman"/>
          <w:color w:val="000000" w:themeColor="text1"/>
          <w:sz w:val="28"/>
          <w:szCs w:val="24"/>
          <w:rPrChange w:id="680" w:author="macheng" w:date="2019-03-13T11:27:00Z">
            <w:rPr>
              <w:ins w:id="681" w:author="macheng" w:date="2019-03-12T23:26:00Z"/>
              <w:color w:val="000000" w:themeColor="text1"/>
              <w:sz w:val="24"/>
              <w:szCs w:val="24"/>
            </w:rPr>
          </w:rPrChange>
        </w:rPr>
      </w:pPr>
    </w:p>
    <w:p w:rsidR="00A215EB" w:rsidRPr="00846C70" w:rsidRDefault="00A215EB">
      <w:pPr>
        <w:rPr>
          <w:ins w:id="682" w:author="macheng" w:date="2019-03-12T23:26:00Z"/>
          <w:rFonts w:ascii="Times New Roman" w:hAnsi="Times New Roman" w:cs="Times New Roman"/>
          <w:color w:val="FF0000"/>
          <w:sz w:val="28"/>
          <w:szCs w:val="24"/>
          <w:rPrChange w:id="683" w:author="macheng" w:date="2019-03-13T11:27:00Z">
            <w:rPr>
              <w:ins w:id="684" w:author="macheng" w:date="2019-03-12T23:26:00Z"/>
              <w:color w:val="FF0000"/>
              <w:sz w:val="24"/>
              <w:szCs w:val="24"/>
            </w:rPr>
          </w:rPrChange>
        </w:rPr>
      </w:pPr>
      <w:ins w:id="685" w:author="macheng" w:date="2019-03-12T23:26:00Z">
        <w:r w:rsidRPr="00846C70">
          <w:rPr>
            <w:rFonts w:ascii="Times New Roman" w:hAnsi="Times New Roman" w:cs="Times New Roman"/>
            <w:color w:val="FF0000"/>
            <w:sz w:val="28"/>
            <w:szCs w:val="24"/>
            <w:rPrChange w:id="686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>What are some of the things you find difficult to do?</w:t>
        </w:r>
      </w:ins>
    </w:p>
    <w:p w:rsidR="00D94CC6" w:rsidRPr="00846C70" w:rsidRDefault="00D94CC6">
      <w:pPr>
        <w:rPr>
          <w:ins w:id="687" w:author="macheng" w:date="2019-03-12T23:30:00Z"/>
          <w:rFonts w:ascii="Times New Roman" w:hAnsi="Times New Roman" w:cs="Times New Roman"/>
          <w:color w:val="000000" w:themeColor="text1"/>
          <w:sz w:val="28"/>
          <w:szCs w:val="24"/>
          <w:rPrChange w:id="688" w:author="macheng" w:date="2019-03-13T11:27:00Z">
            <w:rPr>
              <w:ins w:id="689" w:author="macheng" w:date="2019-03-12T23:30:00Z"/>
              <w:color w:val="000000" w:themeColor="text1"/>
              <w:sz w:val="24"/>
              <w:szCs w:val="24"/>
            </w:rPr>
          </w:rPrChange>
        </w:rPr>
      </w:pPr>
      <w:ins w:id="690" w:author="macheng" w:date="2019-03-12T23:28:00Z"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691" w:author="macheng" w:date="2019-03-13T11:27:00Z">
              <w:rPr>
                <w:color w:val="FF0000"/>
                <w:sz w:val="24"/>
                <w:szCs w:val="24"/>
              </w:rPr>
            </w:rPrChange>
          </w:rPr>
          <w:t>I find it is</w:t>
        </w:r>
        <w:r w:rsidR="00A215EB"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692" w:author="macheng" w:date="2019-03-13T11:27:00Z">
              <w:rPr>
                <w:color w:val="FF0000"/>
                <w:sz w:val="24"/>
                <w:szCs w:val="24"/>
              </w:rPr>
            </w:rPrChange>
          </w:rPr>
          <w:t xml:space="preserve"> difficult to endure loneliness for a long time.</w:t>
        </w:r>
      </w:ins>
    </w:p>
    <w:p w:rsidR="00D94CC6" w:rsidRPr="00846C70" w:rsidRDefault="00D94CC6">
      <w:pPr>
        <w:rPr>
          <w:ins w:id="693" w:author="macheng" w:date="2019-03-12T23:30:00Z"/>
          <w:rFonts w:ascii="Times New Roman" w:hAnsi="Times New Roman" w:cs="Times New Roman"/>
          <w:color w:val="FF0000"/>
          <w:sz w:val="28"/>
          <w:szCs w:val="24"/>
          <w:rPrChange w:id="694" w:author="macheng" w:date="2019-03-13T11:27:00Z">
            <w:rPr>
              <w:ins w:id="695" w:author="macheng" w:date="2019-03-12T23:30:00Z"/>
              <w:color w:val="FF0000"/>
              <w:sz w:val="24"/>
              <w:szCs w:val="24"/>
            </w:rPr>
          </w:rPrChange>
        </w:rPr>
      </w:pPr>
      <w:ins w:id="696" w:author="macheng" w:date="2019-03-12T23:30:00Z">
        <w:r w:rsidRPr="00846C70">
          <w:rPr>
            <w:rFonts w:ascii="Times New Roman" w:hAnsi="Times New Roman" w:cs="Times New Roman"/>
            <w:color w:val="FF0000"/>
            <w:sz w:val="28"/>
            <w:szCs w:val="24"/>
            <w:rPrChange w:id="697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>What is the worst thing you have heard about our university</w:t>
        </w:r>
        <w:r w:rsidRPr="00846C70">
          <w:rPr>
            <w:rFonts w:ascii="Times New Roman" w:hAnsi="Times New Roman" w:cs="Times New Roman"/>
            <w:color w:val="FF0000"/>
            <w:sz w:val="28"/>
            <w:szCs w:val="24"/>
            <w:rPrChange w:id="698" w:author="macheng" w:date="2019-03-13T11:27:00Z">
              <w:rPr>
                <w:color w:val="FF0000"/>
                <w:sz w:val="24"/>
                <w:szCs w:val="24"/>
              </w:rPr>
            </w:rPrChange>
          </w:rPr>
          <w:t>?</w:t>
        </w:r>
      </w:ins>
    </w:p>
    <w:p w:rsidR="00D94CC6" w:rsidRPr="00846C70" w:rsidRDefault="00D94CC6">
      <w:pPr>
        <w:rPr>
          <w:ins w:id="699" w:author="macheng" w:date="2019-03-12T23:33:00Z"/>
          <w:rFonts w:ascii="Times New Roman" w:hAnsi="Times New Roman" w:cs="Times New Roman"/>
          <w:color w:val="000000" w:themeColor="text1"/>
          <w:sz w:val="28"/>
          <w:szCs w:val="24"/>
          <w:rPrChange w:id="700" w:author="macheng" w:date="2019-03-13T11:27:00Z">
            <w:rPr>
              <w:ins w:id="701" w:author="macheng" w:date="2019-03-12T23:33:00Z"/>
              <w:color w:val="000000" w:themeColor="text1"/>
              <w:sz w:val="24"/>
              <w:szCs w:val="24"/>
            </w:rPr>
          </w:rPrChange>
        </w:rPr>
      </w:pPr>
      <w:ins w:id="702" w:author="macheng" w:date="2019-03-12T23:30:00Z"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703" w:author="macheng" w:date="2019-03-13T11:27:00Z">
              <w:rPr>
                <w:color w:val="FF0000"/>
                <w:sz w:val="24"/>
                <w:szCs w:val="24"/>
              </w:rPr>
            </w:rPrChange>
          </w:rPr>
          <w:t>To tell the truth, I don’t completely know our university, I know it only by internet and some students, so I don’t randomly value it, but during my preparing this postgraduate exams, I obtained some he</w:t>
        </w:r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704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>lps coming from our university</w:t>
        </w:r>
      </w:ins>
      <w:ins w:id="705" w:author="macheng" w:date="2019-03-12T23:31:00Z"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706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 xml:space="preserve"> </w:t>
        </w:r>
      </w:ins>
      <w:ins w:id="707" w:author="macheng" w:date="2019-03-12T23:30:00Z"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708" w:author="macheng" w:date="2019-03-13T11:27:00Z">
              <w:rPr>
                <w:color w:val="FF0000"/>
                <w:sz w:val="24"/>
                <w:szCs w:val="24"/>
              </w:rPr>
            </w:rPrChange>
          </w:rPr>
          <w:t>and I very appreciate them. In a word, I have very good impression about our university.</w:t>
        </w:r>
      </w:ins>
    </w:p>
    <w:p w:rsidR="00D94CC6" w:rsidRPr="00846C70" w:rsidRDefault="00D94CC6">
      <w:pPr>
        <w:rPr>
          <w:ins w:id="709" w:author="macheng" w:date="2019-03-12T23:35:00Z"/>
          <w:rFonts w:ascii="Times New Roman" w:hAnsi="Times New Roman" w:cs="Times New Roman"/>
          <w:color w:val="FF0000"/>
          <w:sz w:val="28"/>
          <w:szCs w:val="24"/>
          <w:rPrChange w:id="710" w:author="macheng" w:date="2019-03-13T11:27:00Z">
            <w:rPr>
              <w:ins w:id="711" w:author="macheng" w:date="2019-03-12T23:35:00Z"/>
              <w:color w:val="FF0000"/>
              <w:sz w:val="24"/>
              <w:szCs w:val="24"/>
            </w:rPr>
          </w:rPrChange>
        </w:rPr>
      </w:pPr>
      <w:ins w:id="712" w:author="macheng" w:date="2019-03-12T23:33:00Z">
        <w:r w:rsidRPr="00846C70">
          <w:rPr>
            <w:rFonts w:ascii="Times New Roman" w:hAnsi="Times New Roman" w:cs="Times New Roman"/>
            <w:color w:val="FF0000"/>
            <w:sz w:val="28"/>
            <w:szCs w:val="24"/>
            <w:rPrChange w:id="713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>If you failed this time what will you do in the near future?</w:t>
        </w:r>
      </w:ins>
    </w:p>
    <w:p w:rsidR="00D94CC6" w:rsidRPr="00846C70" w:rsidRDefault="00D94CC6">
      <w:pPr>
        <w:rPr>
          <w:ins w:id="714" w:author="macheng" w:date="2019-03-12T23:36:00Z"/>
          <w:rFonts w:ascii="Times New Roman" w:hAnsi="Times New Roman" w:cs="Times New Roman"/>
          <w:color w:val="000000" w:themeColor="text1"/>
          <w:sz w:val="28"/>
          <w:szCs w:val="24"/>
          <w:rPrChange w:id="715" w:author="macheng" w:date="2019-03-13T11:27:00Z">
            <w:rPr>
              <w:ins w:id="716" w:author="macheng" w:date="2019-03-12T23:36:00Z"/>
              <w:color w:val="000000" w:themeColor="text1"/>
              <w:sz w:val="24"/>
              <w:szCs w:val="24"/>
            </w:rPr>
          </w:rPrChange>
        </w:rPr>
      </w:pPr>
      <w:ins w:id="717" w:author="macheng" w:date="2019-03-12T23:35:00Z"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718" w:author="macheng" w:date="2019-03-13T11:27:00Z">
              <w:rPr>
                <w:color w:val="FF0000"/>
                <w:sz w:val="24"/>
                <w:szCs w:val="24"/>
              </w:rPr>
            </w:rPrChange>
          </w:rPr>
          <w:t>I may b</w:t>
        </w:r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719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>e looking for a job, or preparing for</w:t>
        </w:r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720" w:author="macheng" w:date="2019-03-13T11:27:00Z">
              <w:rPr>
                <w:color w:val="FF0000"/>
                <w:sz w:val="24"/>
                <w:szCs w:val="24"/>
              </w:rPr>
            </w:rPrChange>
          </w:rPr>
          <w:t xml:space="preserve"> postgraduate </w:t>
        </w:r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721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 xml:space="preserve">exams again. </w:t>
        </w:r>
      </w:ins>
      <w:ins w:id="722" w:author="macheng" w:date="2019-03-12T23:36:00Z"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723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>But I am very clear that life is not successful at any time, it is full of challenge, so I prepare for receiving challenge coming from life and I also tell myself I never give up at any moment.</w:t>
        </w:r>
      </w:ins>
    </w:p>
    <w:p w:rsidR="00D94CC6" w:rsidRPr="00846C70" w:rsidRDefault="00D94CC6">
      <w:pPr>
        <w:rPr>
          <w:ins w:id="724" w:author="macheng" w:date="2019-03-12T23:37:00Z"/>
          <w:rFonts w:ascii="Times New Roman" w:hAnsi="Times New Roman" w:cs="Times New Roman"/>
          <w:color w:val="FF0000"/>
          <w:sz w:val="28"/>
          <w:szCs w:val="24"/>
          <w:rPrChange w:id="725" w:author="macheng" w:date="2019-03-13T11:27:00Z">
            <w:rPr>
              <w:ins w:id="726" w:author="macheng" w:date="2019-03-12T23:37:00Z"/>
              <w:color w:val="FF0000"/>
              <w:sz w:val="24"/>
              <w:szCs w:val="24"/>
            </w:rPr>
          </w:rPrChange>
        </w:rPr>
      </w:pPr>
      <w:ins w:id="727" w:author="macheng" w:date="2019-03-12T23:36:00Z">
        <w:r w:rsidRPr="00846C70">
          <w:rPr>
            <w:rFonts w:ascii="Times New Roman" w:hAnsi="Times New Roman" w:cs="Times New Roman"/>
            <w:color w:val="FF0000"/>
            <w:sz w:val="28"/>
            <w:szCs w:val="24"/>
            <w:rPrChange w:id="728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>Say a little about your educational background.</w:t>
        </w:r>
      </w:ins>
    </w:p>
    <w:p w:rsidR="00D76D13" w:rsidRPr="00846C70" w:rsidRDefault="00D94CC6">
      <w:pPr>
        <w:rPr>
          <w:ins w:id="729" w:author="macheng" w:date="2019-03-12T23:55:00Z"/>
          <w:rFonts w:ascii="Times New Roman" w:hAnsi="Times New Roman" w:cs="Times New Roman"/>
          <w:color w:val="000000" w:themeColor="text1"/>
          <w:sz w:val="28"/>
          <w:szCs w:val="24"/>
          <w:rPrChange w:id="730" w:author="macheng" w:date="2019-03-13T11:27:00Z">
            <w:rPr>
              <w:ins w:id="731" w:author="macheng" w:date="2019-03-12T23:55:00Z"/>
              <w:color w:val="000000" w:themeColor="text1"/>
              <w:sz w:val="24"/>
              <w:szCs w:val="24"/>
            </w:rPr>
          </w:rPrChange>
        </w:rPr>
      </w:pPr>
      <w:ins w:id="732" w:author="macheng" w:date="2019-03-12T23:38:00Z">
        <w:r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733" w:author="macheng" w:date="2019-03-13T11:27:00Z">
              <w:rPr>
                <w:color w:val="FF0000"/>
                <w:sz w:val="24"/>
                <w:szCs w:val="24"/>
              </w:rPr>
            </w:rPrChange>
          </w:rPr>
          <w:t>I am from the countryside of Gansu. My elementary school and my junior high school is located my village</w:t>
        </w:r>
        <w:r w:rsidR="00CC5025"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734" w:author="macheng" w:date="2019-03-13T11:27:00Z">
              <w:rPr>
                <w:color w:val="FF0000"/>
                <w:sz w:val="24"/>
                <w:szCs w:val="24"/>
              </w:rPr>
            </w:rPrChange>
          </w:rPr>
          <w:t>.</w:t>
        </w:r>
      </w:ins>
      <w:ins w:id="735" w:author="macheng" w:date="2019-03-12T23:42:00Z">
        <w:r w:rsidR="00CC5025"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736" w:author="macheng" w:date="2019-03-13T11:27:00Z">
              <w:rPr>
                <w:color w:val="FF0000"/>
                <w:sz w:val="24"/>
                <w:szCs w:val="24"/>
              </w:rPr>
            </w:rPrChange>
          </w:rPr>
          <w:t xml:space="preserve"> Later,</w:t>
        </w:r>
      </w:ins>
      <w:ins w:id="737" w:author="macheng" w:date="2019-03-12T23:38:00Z">
        <w:r w:rsidR="00CC5025"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738" w:author="macheng" w:date="2019-03-13T11:27:00Z">
              <w:rPr>
                <w:color w:val="FF0000"/>
                <w:sz w:val="24"/>
                <w:szCs w:val="24"/>
              </w:rPr>
            </w:rPrChange>
          </w:rPr>
          <w:t xml:space="preserve"> </w:t>
        </w:r>
      </w:ins>
      <w:ins w:id="739" w:author="macheng" w:date="2019-03-12T23:42:00Z">
        <w:r w:rsidR="00CC5025"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740" w:author="macheng" w:date="2019-03-13T11:27:00Z">
              <w:rPr>
                <w:color w:val="FF0000"/>
                <w:sz w:val="24"/>
                <w:szCs w:val="24"/>
              </w:rPr>
            </w:rPrChange>
          </w:rPr>
          <w:t xml:space="preserve">I study in my senior high school in Minqin </w:t>
        </w:r>
      </w:ins>
      <w:ins w:id="741" w:author="macheng" w:date="2019-03-12T23:43:00Z">
        <w:r w:rsidR="00CC5025"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742" w:author="macheng" w:date="2019-03-13T11:27:00Z">
              <w:rPr>
                <w:color w:val="FF0000"/>
                <w:sz w:val="24"/>
                <w:szCs w:val="24"/>
              </w:rPr>
            </w:rPrChange>
          </w:rPr>
          <w:t>county. During 2015</w:t>
        </w:r>
      </w:ins>
      <w:ins w:id="743" w:author="macheng" w:date="2019-03-12T23:44:00Z">
        <w:r w:rsidR="00CC5025" w:rsidRPr="00846C70">
          <w:rPr>
            <w:rFonts w:ascii="Times New Roman" w:hAnsi="Times New Roman" w:cs="Times New Roman"/>
            <w:color w:val="000000" w:themeColor="text1"/>
            <w:sz w:val="28"/>
            <w:szCs w:val="24"/>
            <w:rPrChange w:id="744" w:author="macheng" w:date="2019-03-13T11:27:00Z">
              <w:rPr>
                <w:color w:val="FF0000"/>
                <w:sz w:val="24"/>
                <w:szCs w:val="24"/>
              </w:rPr>
            </w:rPrChange>
          </w:rPr>
          <w:t xml:space="preserve"> to now, I studied in Tianjin University.</w:t>
        </w:r>
      </w:ins>
    </w:p>
    <w:p w:rsidR="00D76D13" w:rsidRPr="00846C70" w:rsidRDefault="00D76D13">
      <w:pPr>
        <w:rPr>
          <w:ins w:id="745" w:author="macheng" w:date="2019-03-12T23:55:00Z"/>
          <w:rFonts w:ascii="Times New Roman" w:hAnsi="Times New Roman" w:cs="Times New Roman"/>
          <w:color w:val="FF0000"/>
          <w:sz w:val="28"/>
          <w:szCs w:val="24"/>
          <w:rPrChange w:id="746" w:author="macheng" w:date="2019-03-13T11:27:00Z">
            <w:rPr>
              <w:ins w:id="747" w:author="macheng" w:date="2019-03-12T23:55:00Z"/>
              <w:color w:val="000000" w:themeColor="text1"/>
              <w:sz w:val="24"/>
              <w:szCs w:val="24"/>
            </w:rPr>
          </w:rPrChange>
        </w:rPr>
      </w:pPr>
      <w:ins w:id="748" w:author="macheng" w:date="2019-03-12T23:55:00Z">
        <w:r w:rsidRPr="00846C70">
          <w:rPr>
            <w:rFonts w:ascii="Times New Roman" w:hAnsi="Times New Roman" w:cs="Times New Roman"/>
            <w:color w:val="FF0000"/>
            <w:sz w:val="28"/>
            <w:szCs w:val="24"/>
            <w:rPrChange w:id="749" w:author="macheng" w:date="2019-03-13T11:27:00Z">
              <w:rPr>
                <w:color w:val="000000" w:themeColor="text1"/>
                <w:sz w:val="24"/>
                <w:szCs w:val="24"/>
              </w:rPr>
            </w:rPrChange>
          </w:rPr>
          <w:t>What would you like to be doing five years after graduation?</w:t>
        </w:r>
      </w:ins>
    </w:p>
    <w:p w:rsidR="00896847" w:rsidRPr="00896847" w:rsidRDefault="00D76D13">
      <w:pPr>
        <w:rPr>
          <w:rFonts w:ascii="Times New Roman" w:eastAsia="微软雅黑" w:hAnsi="Times New Roman" w:cs="Times New Roman"/>
          <w:color w:val="333333"/>
          <w:sz w:val="28"/>
          <w:rPrChange w:id="750" w:author="macheng" w:date="2019-03-14T09:32:00Z">
            <w:rPr>
              <w:sz w:val="24"/>
              <w:szCs w:val="24"/>
            </w:rPr>
          </w:rPrChange>
        </w:rPr>
      </w:pPr>
      <w:ins w:id="751" w:author="macheng" w:date="2019-03-12T23:58:00Z">
        <w:r w:rsidRPr="00846C70">
          <w:rPr>
            <w:rFonts w:ascii="Times New Roman" w:eastAsia="微软雅黑" w:hAnsi="Times New Roman" w:cs="Times New Roman"/>
            <w:color w:val="333333"/>
            <w:sz w:val="28"/>
            <w:rPrChange w:id="752" w:author="macheng" w:date="2019-03-13T11:28:00Z">
              <w:rPr>
                <w:rFonts w:ascii="微软雅黑" w:eastAsia="微软雅黑" w:hAnsi="微软雅黑"/>
                <w:color w:val="333333"/>
              </w:rPr>
            </w:rPrChange>
          </w:rPr>
          <w:t>I want to find a good job. And try my best to do my job.</w:t>
        </w:r>
      </w:ins>
      <w:ins w:id="753" w:author="macheng" w:date="2019-03-12T23:59:00Z">
        <w:r w:rsidRPr="00846C70">
          <w:rPr>
            <w:rFonts w:ascii="Times New Roman" w:hAnsi="Times New Roman" w:cs="Times New Roman"/>
            <w:sz w:val="28"/>
            <w:rPrChange w:id="754" w:author="macheng" w:date="2019-03-13T11:28:00Z">
              <w:rPr/>
            </w:rPrChange>
          </w:rPr>
          <w:t xml:space="preserve"> </w:t>
        </w:r>
        <w:r w:rsidRPr="00846C70">
          <w:rPr>
            <w:rFonts w:ascii="Times New Roman" w:eastAsia="微软雅黑" w:hAnsi="Times New Roman" w:cs="Times New Roman"/>
            <w:color w:val="333333"/>
            <w:sz w:val="28"/>
            <w:rPrChange w:id="755" w:author="macheng" w:date="2019-03-13T11:28:00Z">
              <w:rPr>
                <w:rFonts w:ascii="微软雅黑" w:eastAsia="微软雅黑" w:hAnsi="微软雅黑"/>
                <w:color w:val="333333"/>
              </w:rPr>
            </w:rPrChange>
          </w:rPr>
          <w:t xml:space="preserve">I may get married </w:t>
        </w:r>
        <w:r w:rsidRPr="00846C70">
          <w:rPr>
            <w:rFonts w:ascii="Times New Roman" w:eastAsia="微软雅黑" w:hAnsi="Times New Roman" w:cs="Times New Roman"/>
            <w:color w:val="333333"/>
            <w:sz w:val="28"/>
            <w:rPrChange w:id="756" w:author="macheng" w:date="2019-03-13T11:28:00Z">
              <w:rPr>
                <w:rFonts w:ascii="微软雅黑" w:eastAsia="微软雅黑" w:hAnsi="微软雅黑"/>
                <w:color w:val="333333"/>
              </w:rPr>
            </w:rPrChange>
          </w:rPr>
          <w:lastRenderedPageBreak/>
          <w:t>later.</w:t>
        </w:r>
      </w:ins>
    </w:p>
    <w:sectPr w:rsidR="00896847" w:rsidRPr="00896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3F1" w:rsidRDefault="00A203F1" w:rsidP="00CC0A97">
      <w:r>
        <w:separator/>
      </w:r>
    </w:p>
  </w:endnote>
  <w:endnote w:type="continuationSeparator" w:id="0">
    <w:p w:rsidR="00A203F1" w:rsidRDefault="00A203F1" w:rsidP="00CC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3F1" w:rsidRDefault="00A203F1" w:rsidP="00CC0A97">
      <w:r>
        <w:separator/>
      </w:r>
    </w:p>
  </w:footnote>
  <w:footnote w:type="continuationSeparator" w:id="0">
    <w:p w:rsidR="00A203F1" w:rsidRDefault="00A203F1" w:rsidP="00CC0A9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cheng">
    <w15:presenceInfo w15:providerId="None" w15:userId="macheng"/>
  </w15:person>
  <w15:person w15:author="T430">
    <w15:presenceInfo w15:providerId="None" w15:userId="T4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B5"/>
    <w:rsid w:val="00004B86"/>
    <w:rsid w:val="00017180"/>
    <w:rsid w:val="00070C4C"/>
    <w:rsid w:val="000F5E2A"/>
    <w:rsid w:val="00100625"/>
    <w:rsid w:val="00160E20"/>
    <w:rsid w:val="001B1BAC"/>
    <w:rsid w:val="001F4077"/>
    <w:rsid w:val="00284786"/>
    <w:rsid w:val="00295187"/>
    <w:rsid w:val="00297185"/>
    <w:rsid w:val="002F1D3F"/>
    <w:rsid w:val="00362E37"/>
    <w:rsid w:val="003C459E"/>
    <w:rsid w:val="003C6C42"/>
    <w:rsid w:val="00417D04"/>
    <w:rsid w:val="00477DC3"/>
    <w:rsid w:val="00583005"/>
    <w:rsid w:val="005D2662"/>
    <w:rsid w:val="005D743E"/>
    <w:rsid w:val="005F1468"/>
    <w:rsid w:val="00627666"/>
    <w:rsid w:val="00640B74"/>
    <w:rsid w:val="00767C47"/>
    <w:rsid w:val="00846C70"/>
    <w:rsid w:val="008471B5"/>
    <w:rsid w:val="00896847"/>
    <w:rsid w:val="008B507B"/>
    <w:rsid w:val="00910CA3"/>
    <w:rsid w:val="00936150"/>
    <w:rsid w:val="009D3810"/>
    <w:rsid w:val="009F604A"/>
    <w:rsid w:val="00A203F1"/>
    <w:rsid w:val="00A215EB"/>
    <w:rsid w:val="00A4479B"/>
    <w:rsid w:val="00B169E4"/>
    <w:rsid w:val="00B3467F"/>
    <w:rsid w:val="00B92E3C"/>
    <w:rsid w:val="00BA28F5"/>
    <w:rsid w:val="00BC577C"/>
    <w:rsid w:val="00BE711B"/>
    <w:rsid w:val="00C3547D"/>
    <w:rsid w:val="00C5235B"/>
    <w:rsid w:val="00C717E8"/>
    <w:rsid w:val="00CA23B0"/>
    <w:rsid w:val="00CC0A97"/>
    <w:rsid w:val="00CC5025"/>
    <w:rsid w:val="00D02E39"/>
    <w:rsid w:val="00D446FE"/>
    <w:rsid w:val="00D76D13"/>
    <w:rsid w:val="00D94CC6"/>
    <w:rsid w:val="00DC38D6"/>
    <w:rsid w:val="00E70E91"/>
    <w:rsid w:val="00EA1009"/>
    <w:rsid w:val="00ED6A69"/>
    <w:rsid w:val="00F865B3"/>
    <w:rsid w:val="00FD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CE2BD"/>
  <w15:chartTrackingRefBased/>
  <w15:docId w15:val="{32560260-7EDE-4FCD-A9EA-A722450B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9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曹红梅</dc:creator>
  <cp:keywords/>
  <dc:description/>
  <cp:lastModifiedBy>macheng</cp:lastModifiedBy>
  <cp:revision>21</cp:revision>
  <dcterms:created xsi:type="dcterms:W3CDTF">2018-03-09T01:56:00Z</dcterms:created>
  <dcterms:modified xsi:type="dcterms:W3CDTF">2019-03-26T05:31:00Z</dcterms:modified>
</cp:coreProperties>
</file>